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38" w:lineRule="auto"/>
        <w:rPr>
          <w:rFonts w:ascii="黑体" w:hAnsi="黑体" w:eastAsia="黑体"/>
          <w:sz w:val="32"/>
          <w:szCs w:val="32"/>
        </w:rPr>
      </w:pPr>
      <w:r>
        <w:rPr>
          <w:rFonts w:hint="eastAsia" w:ascii="黑体" w:hAnsi="黑体" w:eastAsia="黑体"/>
          <w:sz w:val="32"/>
          <w:szCs w:val="32"/>
        </w:rPr>
        <w:t>附件</w:t>
      </w:r>
      <w:r>
        <w:rPr>
          <w:rFonts w:ascii="黑体" w:hAnsi="黑体" w:eastAsia="黑体"/>
          <w:sz w:val="32"/>
          <w:szCs w:val="32"/>
        </w:rPr>
        <w:t>3</w:t>
      </w:r>
    </w:p>
    <w:p>
      <w:pPr>
        <w:spacing w:line="338" w:lineRule="auto"/>
        <w:jc w:val="center"/>
        <w:rPr>
          <w:rFonts w:eastAsia="方正小标宋简体"/>
          <w:sz w:val="48"/>
          <w:szCs w:val="48"/>
        </w:rPr>
      </w:pPr>
    </w:p>
    <w:p>
      <w:pPr>
        <w:spacing w:line="338" w:lineRule="auto"/>
        <w:jc w:val="center"/>
        <w:rPr>
          <w:rFonts w:ascii="方正小标宋简体" w:eastAsia="方正小标宋简体"/>
          <w:sz w:val="48"/>
          <w:szCs w:val="48"/>
        </w:rPr>
      </w:pPr>
      <w:r>
        <w:rPr>
          <w:rFonts w:hint="eastAsia" w:ascii="方正小标宋简体" w:eastAsia="方正小标宋简体"/>
          <w:sz w:val="48"/>
          <w:szCs w:val="48"/>
        </w:rPr>
        <w:t>大学生创新创业训练计划</w:t>
      </w:r>
    </w:p>
    <w:p>
      <w:pPr>
        <w:spacing w:line="338" w:lineRule="auto"/>
        <w:jc w:val="center"/>
        <w:rPr>
          <w:rFonts w:ascii="方正小标宋简体" w:eastAsia="方正小标宋简体"/>
          <w:sz w:val="48"/>
          <w:szCs w:val="48"/>
        </w:rPr>
      </w:pPr>
      <w:r>
        <w:rPr>
          <w:rFonts w:hint="eastAsia" w:ascii="方正小标宋简体" w:eastAsia="方正小标宋简体"/>
          <w:sz w:val="48"/>
          <w:szCs w:val="48"/>
        </w:rPr>
        <w:t>项目申报表</w:t>
      </w:r>
    </w:p>
    <w:p>
      <w:pPr>
        <w:spacing w:line="338" w:lineRule="auto"/>
        <w:rPr>
          <w:rFonts w:eastAsia="仿宋_GB2312"/>
          <w:bCs/>
          <w:sz w:val="32"/>
          <w:szCs w:val="32"/>
        </w:rPr>
      </w:pPr>
    </w:p>
    <w:p>
      <w:pPr>
        <w:spacing w:line="338" w:lineRule="auto"/>
        <w:rPr>
          <w:rFonts w:eastAsia="仿宋_GB2312"/>
          <w:bCs/>
          <w:sz w:val="32"/>
          <w:szCs w:val="32"/>
        </w:rPr>
      </w:pPr>
    </w:p>
    <w:p>
      <w:pPr>
        <w:spacing w:line="338" w:lineRule="auto"/>
        <w:rPr>
          <w:rFonts w:eastAsia="仿宋_GB2312"/>
          <w:bCs/>
          <w:sz w:val="32"/>
          <w:szCs w:val="32"/>
        </w:rPr>
      </w:pPr>
    </w:p>
    <w:p>
      <w:pPr>
        <w:spacing w:line="338" w:lineRule="auto"/>
        <w:rPr>
          <w:rFonts w:eastAsia="仿宋_GB2312"/>
          <w:bCs/>
          <w:sz w:val="32"/>
          <w:szCs w:val="32"/>
        </w:rPr>
      </w:pPr>
    </w:p>
    <w:tbl>
      <w:tblPr>
        <w:tblStyle w:val="11"/>
        <w:tblW w:w="6452" w:type="dxa"/>
        <w:jc w:val="center"/>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392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531" w:type="dxa"/>
            <w:tcBorders>
              <w:top w:val="nil"/>
              <w:bottom w:val="nil"/>
              <w:right w:val="nil"/>
            </w:tcBorders>
            <w:vAlign w:val="bottom"/>
          </w:tcPr>
          <w:p>
            <w:pPr>
              <w:jc w:val="distribute"/>
              <w:rPr>
                <w:bCs/>
                <w:sz w:val="30"/>
                <w:szCs w:val="30"/>
              </w:rPr>
            </w:pPr>
            <w:r>
              <w:rPr>
                <w:rFonts w:hint="eastAsia" w:hAnsi="宋体"/>
                <w:sz w:val="30"/>
                <w:szCs w:val="30"/>
              </w:rPr>
              <w:t>推</w:t>
            </w:r>
            <w:r>
              <w:rPr>
                <w:sz w:val="30"/>
                <w:szCs w:val="30"/>
              </w:rPr>
              <w:t xml:space="preserve"> </w:t>
            </w:r>
            <w:r>
              <w:rPr>
                <w:rFonts w:hint="eastAsia" w:hAnsi="宋体"/>
                <w:sz w:val="30"/>
                <w:szCs w:val="30"/>
              </w:rPr>
              <w:t>荐</w:t>
            </w:r>
            <w:r>
              <w:rPr>
                <w:sz w:val="30"/>
                <w:szCs w:val="30"/>
              </w:rPr>
              <w:t xml:space="preserve"> </w:t>
            </w:r>
            <w:r>
              <w:rPr>
                <w:rFonts w:hint="eastAsia" w:hAnsi="宋体"/>
                <w:sz w:val="30"/>
                <w:szCs w:val="30"/>
              </w:rPr>
              <w:t>学</w:t>
            </w:r>
            <w:r>
              <w:rPr>
                <w:sz w:val="30"/>
                <w:szCs w:val="30"/>
              </w:rPr>
              <w:t xml:space="preserve"> </w:t>
            </w:r>
            <w:r>
              <w:rPr>
                <w:rFonts w:hint="eastAsia" w:hAnsi="宋体"/>
                <w:sz w:val="30"/>
                <w:szCs w:val="30"/>
              </w:rPr>
              <w:t>校</w:t>
            </w:r>
          </w:p>
        </w:tc>
        <w:tc>
          <w:tcPr>
            <w:tcW w:w="3921" w:type="dxa"/>
            <w:tcBorders>
              <w:top w:val="nil"/>
              <w:left w:val="nil"/>
              <w:bottom w:val="single" w:color="auto" w:sz="4" w:space="0"/>
            </w:tcBorders>
          </w:tcPr>
          <w:p>
            <w:pPr>
              <w:spacing w:before="192" w:beforeLines="80" w:line="240" w:lineRule="auto"/>
              <w:jc w:val="center"/>
              <w:rPr>
                <w:rFonts w:ascii="仿宋" w:hAnsi="仿宋" w:eastAsia="仿宋"/>
                <w:bCs/>
                <w:sz w:val="30"/>
                <w:szCs w:val="30"/>
              </w:rPr>
            </w:pPr>
            <w:r>
              <w:rPr>
                <w:rFonts w:hint="eastAsia" w:ascii="宋体" w:hAnsi="宋体" w:eastAsia="宋体" w:cs="宋体"/>
                <w:bCs/>
                <w:sz w:val="30"/>
                <w:szCs w:val="30"/>
                <w:lang w:val="en-US" w:eastAsia="zh-CN"/>
              </w:rPr>
              <w:t>西北工业大学</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531" w:type="dxa"/>
            <w:tcBorders>
              <w:top w:val="nil"/>
              <w:bottom w:val="nil"/>
              <w:right w:val="nil"/>
            </w:tcBorders>
            <w:vAlign w:val="bottom"/>
          </w:tcPr>
          <w:p>
            <w:pPr>
              <w:jc w:val="distribute"/>
              <w:rPr>
                <w:bCs/>
                <w:sz w:val="30"/>
                <w:szCs w:val="30"/>
              </w:rPr>
            </w:pPr>
            <w:r>
              <w:rPr>
                <w:rFonts w:hint="eastAsia" w:hAnsi="宋体"/>
                <w:sz w:val="30"/>
                <w:szCs w:val="30"/>
              </w:rPr>
              <w:t>项</w:t>
            </w:r>
            <w:r>
              <w:rPr>
                <w:sz w:val="30"/>
                <w:szCs w:val="30"/>
              </w:rPr>
              <w:t xml:space="preserve"> </w:t>
            </w:r>
            <w:r>
              <w:rPr>
                <w:rFonts w:hint="eastAsia" w:hAnsi="宋体"/>
                <w:sz w:val="30"/>
                <w:szCs w:val="30"/>
              </w:rPr>
              <w:t>目</w:t>
            </w:r>
            <w:r>
              <w:rPr>
                <w:sz w:val="30"/>
                <w:szCs w:val="30"/>
              </w:rPr>
              <w:t xml:space="preserve"> </w:t>
            </w:r>
            <w:r>
              <w:rPr>
                <w:rFonts w:hint="eastAsia" w:hAnsi="宋体"/>
                <w:sz w:val="30"/>
                <w:szCs w:val="30"/>
              </w:rPr>
              <w:t>名</w:t>
            </w:r>
            <w:r>
              <w:rPr>
                <w:sz w:val="30"/>
                <w:szCs w:val="30"/>
              </w:rPr>
              <w:t xml:space="preserve"> </w:t>
            </w:r>
            <w:r>
              <w:rPr>
                <w:rFonts w:hint="eastAsia" w:hAnsi="宋体"/>
                <w:sz w:val="30"/>
                <w:szCs w:val="30"/>
              </w:rPr>
              <w:t>称</w:t>
            </w:r>
          </w:p>
        </w:tc>
        <w:tc>
          <w:tcPr>
            <w:tcW w:w="3921" w:type="dxa"/>
            <w:tcBorders>
              <w:top w:val="single" w:color="auto" w:sz="4" w:space="0"/>
              <w:left w:val="nil"/>
              <w:bottom w:val="single" w:color="auto" w:sz="4" w:space="0"/>
            </w:tcBorders>
          </w:tcPr>
          <w:p>
            <w:pPr>
              <w:spacing w:before="192" w:beforeLines="80" w:line="240" w:lineRule="auto"/>
              <w:jc w:val="center"/>
              <w:rPr>
                <w:rFonts w:hint="eastAsia" w:ascii="宋体" w:hAnsi="宋体" w:eastAsia="宋体" w:cs="宋体"/>
                <w:bCs/>
                <w:sz w:val="30"/>
                <w:szCs w:val="30"/>
                <w:lang w:val="en-US" w:eastAsia="zh-CN"/>
              </w:rPr>
            </w:pPr>
            <w:r>
              <w:rPr>
                <w:rFonts w:hint="eastAsia" w:ascii="宋体" w:hAnsi="宋体" w:eastAsia="宋体" w:cs="宋体"/>
                <w:bCs/>
                <w:sz w:val="30"/>
                <w:szCs w:val="30"/>
                <w:lang w:val="en-US" w:eastAsia="zh-CN"/>
              </w:rPr>
              <w:t>光电化学传感器的</w:t>
            </w:r>
          </w:p>
          <w:p>
            <w:pPr>
              <w:spacing w:before="192" w:beforeLines="80" w:line="240" w:lineRule="auto"/>
              <w:jc w:val="center"/>
              <w:rPr>
                <w:rFonts w:hint="eastAsia" w:ascii="宋体" w:hAnsi="宋体" w:eastAsia="宋体" w:cs="宋体"/>
                <w:bCs/>
                <w:sz w:val="30"/>
                <w:szCs w:val="30"/>
                <w:lang w:val="en-US" w:eastAsia="zh-CN"/>
              </w:rPr>
            </w:pPr>
            <w:r>
              <w:rPr>
                <w:rFonts w:hint="eastAsia" w:ascii="宋体" w:hAnsi="宋体" w:eastAsia="宋体" w:cs="宋体"/>
                <w:bCs/>
                <w:sz w:val="30"/>
                <w:szCs w:val="30"/>
                <w:lang w:val="en-US" w:eastAsia="zh-CN"/>
              </w:rPr>
              <w:t>超声可控制备</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531" w:type="dxa"/>
            <w:tcBorders>
              <w:top w:val="nil"/>
              <w:bottom w:val="nil"/>
              <w:right w:val="nil"/>
            </w:tcBorders>
            <w:vAlign w:val="bottom"/>
          </w:tcPr>
          <w:p>
            <w:pPr>
              <w:jc w:val="distribute"/>
              <w:rPr>
                <w:bCs/>
                <w:sz w:val="30"/>
                <w:szCs w:val="30"/>
              </w:rPr>
            </w:pPr>
            <w:r>
              <w:rPr>
                <w:rFonts w:hint="eastAsia" w:hAnsi="宋体"/>
                <w:sz w:val="30"/>
                <w:szCs w:val="30"/>
              </w:rPr>
              <w:t>项</w:t>
            </w:r>
            <w:r>
              <w:rPr>
                <w:sz w:val="30"/>
                <w:szCs w:val="30"/>
              </w:rPr>
              <w:t xml:space="preserve"> </w:t>
            </w:r>
            <w:r>
              <w:rPr>
                <w:rFonts w:hint="eastAsia" w:hAnsi="宋体"/>
                <w:sz w:val="30"/>
                <w:szCs w:val="30"/>
              </w:rPr>
              <w:t>目</w:t>
            </w:r>
            <w:r>
              <w:rPr>
                <w:sz w:val="30"/>
                <w:szCs w:val="30"/>
              </w:rPr>
              <w:t xml:space="preserve"> </w:t>
            </w:r>
            <w:r>
              <w:rPr>
                <w:rFonts w:hint="eastAsia" w:hAnsi="宋体"/>
                <w:sz w:val="30"/>
                <w:szCs w:val="30"/>
              </w:rPr>
              <w:t>类</w:t>
            </w:r>
            <w:r>
              <w:rPr>
                <w:sz w:val="30"/>
                <w:szCs w:val="30"/>
              </w:rPr>
              <w:t xml:space="preserve"> </w:t>
            </w:r>
            <w:r>
              <w:rPr>
                <w:rFonts w:hint="eastAsia" w:hAnsi="宋体"/>
                <w:sz w:val="30"/>
                <w:szCs w:val="30"/>
              </w:rPr>
              <w:t>型</w:t>
            </w:r>
          </w:p>
        </w:tc>
        <w:tc>
          <w:tcPr>
            <w:tcW w:w="3921" w:type="dxa"/>
            <w:tcBorders>
              <w:top w:val="single" w:color="auto" w:sz="4" w:space="0"/>
              <w:left w:val="nil"/>
              <w:bottom w:val="single" w:color="auto" w:sz="4" w:space="0"/>
            </w:tcBorders>
          </w:tcPr>
          <w:p>
            <w:pPr>
              <w:spacing w:before="192" w:beforeLines="80" w:line="240" w:lineRule="auto"/>
              <w:jc w:val="center"/>
              <w:rPr>
                <w:rFonts w:hint="eastAsia" w:ascii="宋体" w:hAnsi="宋体" w:eastAsia="宋体" w:cs="宋体"/>
                <w:bCs/>
                <w:sz w:val="30"/>
                <w:szCs w:val="30"/>
                <w:lang w:val="en-US" w:eastAsia="zh-CN"/>
              </w:rPr>
            </w:pPr>
            <w:r>
              <w:rPr>
                <w:rFonts w:hint="eastAsia" w:ascii="宋体" w:hAnsi="宋体" w:eastAsia="宋体" w:cs="宋体"/>
                <w:bCs/>
                <w:sz w:val="30"/>
                <w:szCs w:val="30"/>
                <w:lang w:val="en-US" w:eastAsia="zh-CN"/>
              </w:rPr>
              <w:t>大学生创新训练项目</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531" w:type="dxa"/>
            <w:tcBorders>
              <w:top w:val="nil"/>
              <w:bottom w:val="nil"/>
              <w:right w:val="nil"/>
            </w:tcBorders>
            <w:vAlign w:val="bottom"/>
          </w:tcPr>
          <w:p>
            <w:pPr>
              <w:jc w:val="distribute"/>
              <w:rPr>
                <w:bCs/>
                <w:sz w:val="30"/>
                <w:szCs w:val="30"/>
              </w:rPr>
            </w:pPr>
            <w:r>
              <w:rPr>
                <w:rFonts w:hint="eastAsia" w:hAnsi="宋体"/>
                <w:sz w:val="30"/>
                <w:szCs w:val="30"/>
              </w:rPr>
              <w:t>项</w:t>
            </w:r>
            <w:r>
              <w:rPr>
                <w:sz w:val="30"/>
                <w:szCs w:val="30"/>
              </w:rPr>
              <w:t xml:space="preserve"> </w:t>
            </w:r>
            <w:r>
              <w:rPr>
                <w:rFonts w:hint="eastAsia" w:hAnsi="宋体"/>
                <w:sz w:val="30"/>
                <w:szCs w:val="30"/>
              </w:rPr>
              <w:t>目</w:t>
            </w:r>
            <w:r>
              <w:rPr>
                <w:sz w:val="30"/>
                <w:szCs w:val="30"/>
              </w:rPr>
              <w:t xml:space="preserve"> </w:t>
            </w:r>
            <w:r>
              <w:rPr>
                <w:rFonts w:hint="eastAsia" w:hAnsi="宋体"/>
                <w:sz w:val="30"/>
                <w:szCs w:val="30"/>
              </w:rPr>
              <w:t>负</w:t>
            </w:r>
            <w:r>
              <w:rPr>
                <w:sz w:val="30"/>
                <w:szCs w:val="30"/>
              </w:rPr>
              <w:t xml:space="preserve"> </w:t>
            </w:r>
            <w:r>
              <w:rPr>
                <w:rFonts w:hint="eastAsia" w:hAnsi="宋体"/>
                <w:sz w:val="30"/>
                <w:szCs w:val="30"/>
              </w:rPr>
              <w:t>责</w:t>
            </w:r>
            <w:r>
              <w:rPr>
                <w:sz w:val="30"/>
                <w:szCs w:val="30"/>
              </w:rPr>
              <w:t xml:space="preserve"> </w:t>
            </w:r>
            <w:r>
              <w:rPr>
                <w:rFonts w:hint="eastAsia" w:hAnsi="宋体"/>
                <w:sz w:val="30"/>
                <w:szCs w:val="30"/>
              </w:rPr>
              <w:t>人</w:t>
            </w:r>
          </w:p>
        </w:tc>
        <w:tc>
          <w:tcPr>
            <w:tcW w:w="3921" w:type="dxa"/>
            <w:tcBorders>
              <w:top w:val="single" w:color="auto" w:sz="4" w:space="0"/>
              <w:left w:val="nil"/>
              <w:bottom w:val="single" w:color="auto" w:sz="4" w:space="0"/>
            </w:tcBorders>
          </w:tcPr>
          <w:p>
            <w:pPr>
              <w:spacing w:before="192" w:beforeLines="80" w:line="240" w:lineRule="auto"/>
              <w:jc w:val="center"/>
              <w:rPr>
                <w:rFonts w:hint="eastAsia" w:ascii="宋体" w:hAnsi="宋体" w:eastAsia="宋体" w:cs="宋体"/>
                <w:bCs/>
                <w:sz w:val="30"/>
                <w:szCs w:val="30"/>
                <w:lang w:val="en-US" w:eastAsia="zh-CN"/>
              </w:rPr>
            </w:pPr>
            <w:r>
              <w:rPr>
                <w:rFonts w:hint="eastAsia" w:ascii="宋体" w:hAnsi="宋体" w:eastAsia="宋体" w:cs="宋体"/>
                <w:bCs/>
                <w:sz w:val="30"/>
                <w:szCs w:val="30"/>
                <w:lang w:val="en-US" w:eastAsia="zh-CN"/>
              </w:rPr>
              <w:t>张杰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531" w:type="dxa"/>
            <w:tcBorders>
              <w:top w:val="nil"/>
              <w:bottom w:val="nil"/>
              <w:right w:val="nil"/>
            </w:tcBorders>
            <w:vAlign w:val="bottom"/>
          </w:tcPr>
          <w:p>
            <w:pPr>
              <w:jc w:val="distribute"/>
              <w:rPr>
                <w:sz w:val="30"/>
                <w:szCs w:val="30"/>
              </w:rPr>
            </w:pPr>
            <w:r>
              <w:rPr>
                <w:rFonts w:hint="eastAsia" w:hAnsi="宋体"/>
                <w:sz w:val="30"/>
                <w:szCs w:val="30"/>
              </w:rPr>
              <w:t>申</w:t>
            </w:r>
            <w:r>
              <w:rPr>
                <w:sz w:val="30"/>
                <w:szCs w:val="30"/>
              </w:rPr>
              <w:t xml:space="preserve"> </w:t>
            </w:r>
            <w:r>
              <w:rPr>
                <w:rFonts w:hint="eastAsia" w:hAnsi="宋体"/>
                <w:sz w:val="30"/>
                <w:szCs w:val="30"/>
              </w:rPr>
              <w:t>报</w:t>
            </w:r>
            <w:r>
              <w:rPr>
                <w:sz w:val="30"/>
                <w:szCs w:val="30"/>
              </w:rPr>
              <w:t xml:space="preserve"> </w:t>
            </w:r>
            <w:r>
              <w:rPr>
                <w:rFonts w:hint="eastAsia" w:hAnsi="宋体"/>
                <w:sz w:val="30"/>
                <w:szCs w:val="30"/>
              </w:rPr>
              <w:t>日</w:t>
            </w:r>
            <w:r>
              <w:rPr>
                <w:sz w:val="30"/>
                <w:szCs w:val="30"/>
              </w:rPr>
              <w:t xml:space="preserve"> </w:t>
            </w:r>
            <w:r>
              <w:rPr>
                <w:rFonts w:hint="eastAsia" w:hAnsi="宋体"/>
                <w:sz w:val="30"/>
                <w:szCs w:val="30"/>
              </w:rPr>
              <w:t>期</w:t>
            </w:r>
          </w:p>
        </w:tc>
        <w:tc>
          <w:tcPr>
            <w:tcW w:w="3921" w:type="dxa"/>
            <w:tcBorders>
              <w:top w:val="single" w:color="auto" w:sz="4" w:space="0"/>
              <w:left w:val="nil"/>
              <w:bottom w:val="single" w:color="auto" w:sz="4" w:space="0"/>
            </w:tcBorders>
          </w:tcPr>
          <w:p>
            <w:pPr>
              <w:spacing w:before="192" w:beforeLines="80" w:line="240" w:lineRule="auto"/>
              <w:jc w:val="center"/>
              <w:rPr>
                <w:rFonts w:hint="eastAsia" w:ascii="宋体" w:hAnsi="宋体" w:eastAsia="宋体" w:cs="宋体"/>
                <w:bCs/>
                <w:sz w:val="30"/>
                <w:szCs w:val="30"/>
                <w:lang w:val="en-US" w:eastAsia="zh-CN"/>
              </w:rPr>
            </w:pPr>
            <w:r>
              <w:rPr>
                <w:rFonts w:hint="eastAsia" w:ascii="宋体" w:hAnsi="宋体" w:cs="宋体"/>
                <w:bCs/>
                <w:sz w:val="30"/>
                <w:szCs w:val="30"/>
                <w:lang w:val="en-US" w:eastAsia="zh-CN"/>
              </w:rPr>
              <w:t>2020年5月20日</w:t>
            </w:r>
          </w:p>
        </w:tc>
      </w:tr>
    </w:tbl>
    <w:p>
      <w:pPr>
        <w:spacing w:line="338" w:lineRule="auto"/>
        <w:rPr>
          <w:rFonts w:eastAsia="仿宋_GB2312"/>
          <w:bCs/>
          <w:sz w:val="32"/>
          <w:szCs w:val="32"/>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napToGrid w:val="0"/>
        <w:spacing w:line="338" w:lineRule="auto"/>
        <w:jc w:val="center"/>
        <w:rPr>
          <w:rFonts w:eastAsia="黑体"/>
          <w:color w:val="000000"/>
          <w:sz w:val="32"/>
          <w:szCs w:val="32"/>
        </w:rPr>
      </w:pPr>
      <w:r>
        <w:rPr>
          <w:rFonts w:hint="eastAsia" w:eastAsia="黑体"/>
          <w:color w:val="000000"/>
          <w:sz w:val="32"/>
          <w:szCs w:val="32"/>
        </w:rPr>
        <w:t>陕西省教育厅</w:t>
      </w:r>
      <w:r>
        <w:rPr>
          <w:rFonts w:eastAsia="黑体"/>
          <w:color w:val="000000"/>
          <w:sz w:val="32"/>
          <w:szCs w:val="32"/>
        </w:rPr>
        <w:t xml:space="preserve"> </w:t>
      </w:r>
      <w:r>
        <w:rPr>
          <w:rFonts w:hint="eastAsia" w:eastAsia="黑体"/>
          <w:color w:val="000000"/>
          <w:sz w:val="32"/>
          <w:szCs w:val="32"/>
        </w:rPr>
        <w:t>制</w:t>
      </w:r>
    </w:p>
    <w:p>
      <w:pPr>
        <w:snapToGrid w:val="0"/>
        <w:spacing w:line="338" w:lineRule="auto"/>
        <w:rPr>
          <w:rFonts w:eastAsia="黑体"/>
          <w:color w:val="000000"/>
          <w:sz w:val="32"/>
          <w:szCs w:val="32"/>
        </w:rPr>
      </w:pPr>
    </w:p>
    <w:tbl>
      <w:tblPr>
        <w:tblStyle w:val="11"/>
        <w:tblW w:w="91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988"/>
        <w:gridCol w:w="708"/>
        <w:gridCol w:w="739"/>
        <w:gridCol w:w="1070"/>
        <w:gridCol w:w="1416"/>
        <w:gridCol w:w="1308"/>
        <w:gridCol w:w="165"/>
        <w:gridCol w:w="1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85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color w:val="000000"/>
                <w:sz w:val="24"/>
                <w:szCs w:val="24"/>
              </w:rPr>
              <w:br w:type="page"/>
            </w:r>
            <w:r>
              <w:rPr>
                <w:rFonts w:hint="eastAsia" w:ascii="宋体" w:hAnsi="宋体" w:eastAsia="宋体" w:cs="宋体"/>
                <w:sz w:val="24"/>
                <w:szCs w:val="24"/>
              </w:rPr>
              <w:t>项目名称</w:t>
            </w:r>
          </w:p>
        </w:tc>
        <w:tc>
          <w:tcPr>
            <w:tcW w:w="7256" w:type="dxa"/>
            <w:gridSpan w:val="7"/>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光电化学传感器的超声可控制备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56"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项目类型</w:t>
            </w:r>
          </w:p>
        </w:tc>
        <w:tc>
          <w:tcPr>
            <w:tcW w:w="7256" w:type="dxa"/>
            <w:gridSpan w:val="7"/>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宋体" w:cs="宋体"/>
                <w:sz w:val="24"/>
                <w:szCs w:val="24"/>
              </w:rPr>
            </w:pPr>
            <w:r>
              <w:rPr>
                <w:rFonts w:hint="eastAsia" w:ascii="宋体" w:hAnsi="宋体" w:eastAsia="宋体" w:cs="宋体"/>
                <w:sz w:val="24"/>
                <w:szCs w:val="24"/>
              </w:rPr>
              <w:t>（ √）创新训练项目  （  ）创业训练项目  （  ）创业实践项目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56" w:type="dxa"/>
            <w:gridSpan w:val="2"/>
            <w:vMerge w:val="continue"/>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宋体" w:cs="宋体"/>
                <w:sz w:val="24"/>
                <w:szCs w:val="24"/>
              </w:rPr>
            </w:pPr>
          </w:p>
        </w:tc>
        <w:tc>
          <w:tcPr>
            <w:tcW w:w="7256" w:type="dxa"/>
            <w:gridSpan w:val="7"/>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是否为“青年红色筑梦之旅”项目（否）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5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项目实施时间</w:t>
            </w:r>
          </w:p>
        </w:tc>
        <w:tc>
          <w:tcPr>
            <w:tcW w:w="7256" w:type="dxa"/>
            <w:gridSpan w:val="7"/>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宋体" w:cs="宋体"/>
                <w:sz w:val="24"/>
                <w:szCs w:val="24"/>
              </w:rPr>
            </w:pPr>
            <w:r>
              <w:rPr>
                <w:rFonts w:hint="eastAsia" w:ascii="宋体" w:hAnsi="宋体" w:eastAsia="宋体" w:cs="宋体"/>
                <w:sz w:val="24"/>
                <w:szCs w:val="24"/>
              </w:rPr>
              <w:t>起始时间：   2020年 5 月          完成时间： 2021 年  5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申</w:t>
            </w:r>
          </w:p>
          <w:p>
            <w:pPr>
              <w:jc w:val="center"/>
              <w:rPr>
                <w:rFonts w:hint="eastAsia" w:ascii="宋体" w:hAnsi="宋体" w:eastAsia="宋体" w:cs="宋体"/>
                <w:sz w:val="24"/>
                <w:szCs w:val="24"/>
              </w:rPr>
            </w:pPr>
            <w:r>
              <w:rPr>
                <w:rFonts w:hint="eastAsia" w:ascii="宋体" w:hAnsi="宋体" w:eastAsia="宋体" w:cs="宋体"/>
                <w:sz w:val="24"/>
                <w:szCs w:val="24"/>
              </w:rPr>
              <w:t>请</w:t>
            </w:r>
          </w:p>
          <w:p>
            <w:pPr>
              <w:jc w:val="center"/>
              <w:rPr>
                <w:rFonts w:hint="eastAsia" w:ascii="宋体" w:hAnsi="宋体" w:eastAsia="宋体" w:cs="宋体"/>
                <w:sz w:val="24"/>
                <w:szCs w:val="24"/>
              </w:rPr>
            </w:pPr>
            <w:r>
              <w:rPr>
                <w:rFonts w:hint="eastAsia" w:ascii="宋体" w:hAnsi="宋体" w:eastAsia="宋体" w:cs="宋体"/>
                <w:sz w:val="24"/>
                <w:szCs w:val="24"/>
              </w:rPr>
              <w:t>人</w:t>
            </w:r>
          </w:p>
          <w:p>
            <w:pPr>
              <w:jc w:val="center"/>
              <w:rPr>
                <w:rFonts w:hint="eastAsia" w:ascii="宋体" w:hAnsi="宋体" w:eastAsia="宋体" w:cs="宋体"/>
                <w:sz w:val="24"/>
                <w:szCs w:val="24"/>
              </w:rPr>
            </w:pPr>
            <w:r>
              <w:rPr>
                <w:rFonts w:hint="eastAsia" w:ascii="宋体" w:hAnsi="宋体" w:eastAsia="宋体" w:cs="宋体"/>
                <w:sz w:val="24"/>
                <w:szCs w:val="24"/>
              </w:rPr>
              <w:t>或</w:t>
            </w:r>
          </w:p>
          <w:p>
            <w:pPr>
              <w:jc w:val="center"/>
              <w:rPr>
                <w:rFonts w:hint="eastAsia" w:ascii="宋体" w:hAnsi="宋体" w:eastAsia="宋体" w:cs="宋体"/>
                <w:sz w:val="24"/>
                <w:szCs w:val="24"/>
              </w:rPr>
            </w:pPr>
            <w:r>
              <w:rPr>
                <w:rFonts w:hint="eastAsia" w:ascii="宋体" w:hAnsi="宋体" w:eastAsia="宋体" w:cs="宋体"/>
                <w:sz w:val="24"/>
                <w:szCs w:val="24"/>
              </w:rPr>
              <w:t>申</w:t>
            </w:r>
          </w:p>
          <w:p>
            <w:pPr>
              <w:jc w:val="center"/>
              <w:rPr>
                <w:rFonts w:hint="eastAsia" w:ascii="宋体" w:hAnsi="宋体" w:eastAsia="宋体" w:cs="宋体"/>
                <w:sz w:val="24"/>
                <w:szCs w:val="24"/>
              </w:rPr>
            </w:pPr>
            <w:r>
              <w:rPr>
                <w:rFonts w:hint="eastAsia" w:ascii="宋体" w:hAnsi="宋体" w:eastAsia="宋体" w:cs="宋体"/>
                <w:sz w:val="24"/>
                <w:szCs w:val="24"/>
              </w:rPr>
              <w:t>请</w:t>
            </w:r>
          </w:p>
          <w:p>
            <w:pPr>
              <w:jc w:val="center"/>
              <w:rPr>
                <w:rFonts w:hint="eastAsia" w:ascii="宋体" w:hAnsi="宋体" w:eastAsia="宋体" w:cs="宋体"/>
                <w:sz w:val="24"/>
                <w:szCs w:val="24"/>
              </w:rPr>
            </w:pPr>
            <w:r>
              <w:rPr>
                <w:rFonts w:hint="eastAsia" w:ascii="宋体" w:hAnsi="宋体" w:eastAsia="宋体" w:cs="宋体"/>
                <w:sz w:val="24"/>
                <w:szCs w:val="24"/>
              </w:rPr>
              <w:t>团</w:t>
            </w:r>
          </w:p>
          <w:p>
            <w:pPr>
              <w:jc w:val="center"/>
              <w:rPr>
                <w:rFonts w:hint="eastAsia" w:ascii="宋体" w:hAnsi="宋体" w:eastAsia="宋体" w:cs="宋体"/>
                <w:sz w:val="24"/>
                <w:szCs w:val="24"/>
              </w:rPr>
            </w:pPr>
            <w:r>
              <w:rPr>
                <w:rFonts w:hint="eastAsia" w:ascii="宋体" w:hAnsi="宋体" w:eastAsia="宋体" w:cs="宋体"/>
                <w:sz w:val="24"/>
                <w:szCs w:val="24"/>
              </w:rPr>
              <w:t>队</w:t>
            </w:r>
          </w:p>
        </w:tc>
        <w:tc>
          <w:tcPr>
            <w:tcW w:w="98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p>
        </w:tc>
        <w:tc>
          <w:tcPr>
            <w:tcW w:w="70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姓名</w:t>
            </w: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年级</w:t>
            </w:r>
          </w:p>
        </w:tc>
        <w:tc>
          <w:tcPr>
            <w:tcW w:w="10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学校</w:t>
            </w:r>
          </w:p>
        </w:tc>
        <w:tc>
          <w:tcPr>
            <w:tcW w:w="14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所在院系</w:t>
            </w:r>
          </w:p>
          <w:p>
            <w:pPr>
              <w:jc w:val="center"/>
              <w:rPr>
                <w:rFonts w:hint="eastAsia" w:ascii="宋体" w:hAnsi="宋体" w:eastAsia="宋体" w:cs="宋体"/>
                <w:sz w:val="24"/>
                <w:szCs w:val="24"/>
              </w:rPr>
            </w:pPr>
            <w:r>
              <w:rPr>
                <w:rFonts w:hint="eastAsia" w:ascii="宋体" w:hAnsi="宋体" w:eastAsia="宋体" w:cs="宋体"/>
                <w:sz w:val="24"/>
                <w:szCs w:val="24"/>
              </w:rPr>
              <w:t>/专业</w:t>
            </w:r>
          </w:p>
        </w:tc>
        <w:tc>
          <w:tcPr>
            <w:tcW w:w="14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联系电话</w:t>
            </w:r>
          </w:p>
        </w:tc>
        <w:tc>
          <w:tcPr>
            <w:tcW w:w="185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4"/>
                <w:szCs w:val="24"/>
              </w:rPr>
            </w:pPr>
          </w:p>
        </w:tc>
        <w:tc>
          <w:tcPr>
            <w:tcW w:w="98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主持人</w:t>
            </w:r>
          </w:p>
        </w:tc>
        <w:tc>
          <w:tcPr>
            <w:tcW w:w="708"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张杰</w:t>
            </w:r>
          </w:p>
        </w:tc>
        <w:tc>
          <w:tcPr>
            <w:tcW w:w="739"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2018级</w:t>
            </w:r>
          </w:p>
        </w:tc>
        <w:tc>
          <w:tcPr>
            <w:tcW w:w="1070"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西北工业大学</w:t>
            </w:r>
          </w:p>
        </w:tc>
        <w:tc>
          <w:tcPr>
            <w:tcW w:w="1416"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物理与科学技术学院</w:t>
            </w:r>
          </w:p>
        </w:tc>
        <w:tc>
          <w:tcPr>
            <w:tcW w:w="1473" w:type="dxa"/>
            <w:gridSpan w:val="2"/>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18991257546</w:t>
            </w:r>
          </w:p>
        </w:tc>
        <w:tc>
          <w:tcPr>
            <w:tcW w:w="1850"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1220423655@qq.com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4"/>
                <w:szCs w:val="24"/>
              </w:rPr>
            </w:pPr>
          </w:p>
        </w:tc>
        <w:tc>
          <w:tcPr>
            <w:tcW w:w="988"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成  员</w:t>
            </w:r>
          </w:p>
        </w:tc>
        <w:tc>
          <w:tcPr>
            <w:tcW w:w="708"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崔莹</w:t>
            </w:r>
          </w:p>
        </w:tc>
        <w:tc>
          <w:tcPr>
            <w:tcW w:w="739"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2018级</w:t>
            </w:r>
          </w:p>
        </w:tc>
        <w:tc>
          <w:tcPr>
            <w:tcW w:w="1070"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西北工业大学</w:t>
            </w:r>
          </w:p>
        </w:tc>
        <w:tc>
          <w:tcPr>
            <w:tcW w:w="1416"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物理与科学技术学院</w:t>
            </w:r>
          </w:p>
        </w:tc>
        <w:tc>
          <w:tcPr>
            <w:tcW w:w="1473" w:type="dxa"/>
            <w:gridSpan w:val="2"/>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18710354411</w:t>
            </w:r>
          </w:p>
        </w:tc>
        <w:tc>
          <w:tcPr>
            <w:tcW w:w="1850" w:type="dxa"/>
            <w:tcBorders>
              <w:top w:val="single" w:color="auto" w:sz="4" w:space="0"/>
              <w:left w:val="single" w:color="auto" w:sz="4" w:space="0"/>
              <w:bottom w:val="single" w:color="auto" w:sz="4" w:space="0"/>
              <w:right w:val="single" w:color="auto" w:sz="4" w:space="0"/>
            </w:tcBorders>
          </w:tcPr>
          <w:p>
            <w:pPr>
              <w:spacing w:before="120" w:beforeLines="50"/>
              <w:rPr>
                <w:rFonts w:hint="eastAsia" w:ascii="宋体" w:hAnsi="宋体" w:eastAsia="宋体" w:cs="宋体"/>
                <w:sz w:val="24"/>
                <w:szCs w:val="24"/>
              </w:rPr>
            </w:pPr>
            <w:r>
              <w:rPr>
                <w:rFonts w:hint="eastAsia" w:ascii="宋体" w:hAnsi="宋体" w:eastAsia="宋体" w:cs="宋体"/>
                <w:sz w:val="24"/>
                <w:szCs w:val="24"/>
              </w:rPr>
              <w:t>1254203802@qq.com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4"/>
                <w:szCs w:val="24"/>
              </w:rPr>
            </w:pPr>
          </w:p>
        </w:tc>
        <w:tc>
          <w:tcPr>
            <w:tcW w:w="98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4"/>
                <w:szCs w:val="24"/>
              </w:rPr>
            </w:pPr>
          </w:p>
        </w:tc>
        <w:tc>
          <w:tcPr>
            <w:tcW w:w="708"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薛丁维</w:t>
            </w:r>
          </w:p>
        </w:tc>
        <w:tc>
          <w:tcPr>
            <w:tcW w:w="739"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2018级</w:t>
            </w:r>
          </w:p>
        </w:tc>
        <w:tc>
          <w:tcPr>
            <w:tcW w:w="1070"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西北工业大学</w:t>
            </w:r>
          </w:p>
        </w:tc>
        <w:tc>
          <w:tcPr>
            <w:tcW w:w="1416"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动能学院</w:t>
            </w:r>
          </w:p>
        </w:tc>
        <w:tc>
          <w:tcPr>
            <w:tcW w:w="1473" w:type="dxa"/>
            <w:gridSpan w:val="2"/>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13359277581</w:t>
            </w:r>
          </w:p>
        </w:tc>
        <w:tc>
          <w:tcPr>
            <w:tcW w:w="1850" w:type="dxa"/>
            <w:tcBorders>
              <w:top w:val="single" w:color="auto" w:sz="4" w:space="0"/>
              <w:left w:val="single" w:color="auto" w:sz="4" w:space="0"/>
              <w:bottom w:val="single" w:color="auto" w:sz="4" w:space="0"/>
              <w:right w:val="single" w:color="auto" w:sz="4" w:space="0"/>
            </w:tcBorders>
          </w:tcPr>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1171537424@qq.com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4"/>
                <w:szCs w:val="24"/>
              </w:rPr>
            </w:pPr>
          </w:p>
        </w:tc>
        <w:tc>
          <w:tcPr>
            <w:tcW w:w="98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4"/>
                <w:szCs w:val="24"/>
              </w:rPr>
            </w:pPr>
          </w:p>
        </w:tc>
        <w:tc>
          <w:tcPr>
            <w:tcW w:w="708"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739"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107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1416"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1473" w:type="dxa"/>
            <w:gridSpan w:val="2"/>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185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4"/>
                <w:szCs w:val="24"/>
              </w:rPr>
            </w:pPr>
          </w:p>
        </w:tc>
        <w:tc>
          <w:tcPr>
            <w:tcW w:w="98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4"/>
                <w:szCs w:val="24"/>
              </w:rPr>
            </w:pPr>
          </w:p>
        </w:tc>
        <w:tc>
          <w:tcPr>
            <w:tcW w:w="708"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739"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107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1416"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1473" w:type="dxa"/>
            <w:gridSpan w:val="2"/>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185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指</w:t>
            </w:r>
          </w:p>
          <w:p>
            <w:pPr>
              <w:jc w:val="center"/>
              <w:rPr>
                <w:rFonts w:hint="eastAsia" w:ascii="宋体" w:hAnsi="宋体" w:eastAsia="宋体" w:cs="宋体"/>
                <w:sz w:val="24"/>
                <w:szCs w:val="24"/>
              </w:rPr>
            </w:pPr>
          </w:p>
          <w:p>
            <w:pPr>
              <w:jc w:val="center"/>
              <w:rPr>
                <w:rFonts w:hint="eastAsia" w:ascii="宋体" w:hAnsi="宋体" w:eastAsia="宋体" w:cs="宋体"/>
                <w:sz w:val="24"/>
                <w:szCs w:val="24"/>
              </w:rPr>
            </w:pPr>
            <w:r>
              <w:rPr>
                <w:rFonts w:hint="eastAsia" w:ascii="宋体" w:hAnsi="宋体" w:eastAsia="宋体" w:cs="宋体"/>
                <w:sz w:val="24"/>
                <w:szCs w:val="24"/>
              </w:rPr>
              <w:t>导</w:t>
            </w:r>
          </w:p>
          <w:p>
            <w:pPr>
              <w:jc w:val="center"/>
              <w:rPr>
                <w:rFonts w:hint="eastAsia" w:ascii="宋体" w:hAnsi="宋体" w:eastAsia="宋体" w:cs="宋体"/>
                <w:sz w:val="24"/>
                <w:szCs w:val="24"/>
              </w:rPr>
            </w:pPr>
          </w:p>
          <w:p>
            <w:pPr>
              <w:jc w:val="center"/>
              <w:rPr>
                <w:rFonts w:hint="eastAsia" w:ascii="宋体" w:hAnsi="宋体" w:eastAsia="宋体" w:cs="宋体"/>
                <w:sz w:val="24"/>
                <w:szCs w:val="24"/>
              </w:rPr>
            </w:pPr>
            <w:r>
              <w:rPr>
                <w:rFonts w:hint="eastAsia" w:ascii="宋体" w:hAnsi="宋体" w:eastAsia="宋体" w:cs="宋体"/>
                <w:sz w:val="24"/>
                <w:szCs w:val="24"/>
              </w:rPr>
              <w:t>教</w:t>
            </w:r>
          </w:p>
          <w:p>
            <w:pPr>
              <w:jc w:val="center"/>
              <w:rPr>
                <w:rFonts w:hint="eastAsia" w:ascii="宋体" w:hAnsi="宋体" w:eastAsia="宋体" w:cs="宋体"/>
                <w:sz w:val="24"/>
                <w:szCs w:val="24"/>
              </w:rPr>
            </w:pPr>
          </w:p>
          <w:p>
            <w:pPr>
              <w:jc w:val="center"/>
              <w:rPr>
                <w:rFonts w:hint="eastAsia" w:ascii="宋体" w:hAnsi="宋体" w:eastAsia="宋体" w:cs="宋体"/>
                <w:sz w:val="24"/>
                <w:szCs w:val="24"/>
              </w:rPr>
            </w:pPr>
            <w:r>
              <w:rPr>
                <w:rFonts w:hint="eastAsia" w:ascii="宋体" w:hAnsi="宋体" w:eastAsia="宋体" w:cs="宋体"/>
                <w:sz w:val="24"/>
                <w:szCs w:val="24"/>
              </w:rPr>
              <w:t>师</w:t>
            </w:r>
          </w:p>
        </w:tc>
        <w:tc>
          <w:tcPr>
            <w:tcW w:w="98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姓名</w:t>
            </w:r>
          </w:p>
        </w:tc>
        <w:tc>
          <w:tcPr>
            <w:tcW w:w="2517"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翟薇</w:t>
            </w:r>
          </w:p>
        </w:tc>
        <w:tc>
          <w:tcPr>
            <w:tcW w:w="14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研究方向</w:t>
            </w:r>
          </w:p>
        </w:tc>
        <w:tc>
          <w:tcPr>
            <w:tcW w:w="3323"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超声场中新材料科学与技术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8"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4"/>
                <w:szCs w:val="24"/>
              </w:rPr>
            </w:pPr>
          </w:p>
        </w:tc>
        <w:tc>
          <w:tcPr>
            <w:tcW w:w="98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年龄</w:t>
            </w:r>
          </w:p>
        </w:tc>
        <w:tc>
          <w:tcPr>
            <w:tcW w:w="2517"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39</w:t>
            </w:r>
          </w:p>
        </w:tc>
        <w:tc>
          <w:tcPr>
            <w:tcW w:w="272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行政职务/专业技术职务</w:t>
            </w:r>
          </w:p>
        </w:tc>
        <w:tc>
          <w:tcPr>
            <w:tcW w:w="2015"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color w:val="333333"/>
                <w:sz w:val="24"/>
                <w:szCs w:val="24"/>
                <w:shd w:val="clear" w:color="auto" w:fill="FFFFFF"/>
              </w:rPr>
              <w:t>学科建设办公室副主任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01"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4"/>
                <w:szCs w:val="24"/>
              </w:rPr>
            </w:pPr>
          </w:p>
        </w:tc>
        <w:tc>
          <w:tcPr>
            <w:tcW w:w="98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主</w:t>
            </w:r>
          </w:p>
          <w:p>
            <w:pPr>
              <w:jc w:val="center"/>
              <w:rPr>
                <w:rFonts w:hint="eastAsia" w:ascii="宋体" w:hAnsi="宋体" w:eastAsia="宋体" w:cs="宋体"/>
                <w:sz w:val="24"/>
                <w:szCs w:val="24"/>
              </w:rPr>
            </w:pPr>
          </w:p>
          <w:p>
            <w:pPr>
              <w:jc w:val="center"/>
              <w:rPr>
                <w:rFonts w:hint="eastAsia" w:ascii="宋体" w:hAnsi="宋体" w:eastAsia="宋体" w:cs="宋体"/>
                <w:sz w:val="24"/>
                <w:szCs w:val="24"/>
              </w:rPr>
            </w:pPr>
            <w:r>
              <w:rPr>
                <w:rFonts w:hint="eastAsia" w:ascii="宋体" w:hAnsi="宋体" w:eastAsia="宋体" w:cs="宋体"/>
                <w:sz w:val="24"/>
                <w:szCs w:val="24"/>
              </w:rPr>
              <w:t>要</w:t>
            </w:r>
          </w:p>
          <w:p>
            <w:pPr>
              <w:jc w:val="center"/>
              <w:rPr>
                <w:rFonts w:hint="eastAsia" w:ascii="宋体" w:hAnsi="宋体" w:eastAsia="宋体" w:cs="宋体"/>
                <w:sz w:val="24"/>
                <w:szCs w:val="24"/>
              </w:rPr>
            </w:pPr>
          </w:p>
          <w:p>
            <w:pPr>
              <w:jc w:val="center"/>
              <w:rPr>
                <w:rFonts w:hint="eastAsia" w:ascii="宋体" w:hAnsi="宋体" w:eastAsia="宋体" w:cs="宋体"/>
                <w:sz w:val="24"/>
                <w:szCs w:val="24"/>
              </w:rPr>
            </w:pPr>
            <w:r>
              <w:rPr>
                <w:rFonts w:hint="eastAsia" w:ascii="宋体" w:hAnsi="宋体" w:eastAsia="宋体" w:cs="宋体"/>
                <w:sz w:val="24"/>
                <w:szCs w:val="24"/>
              </w:rPr>
              <w:t>成</w:t>
            </w:r>
          </w:p>
          <w:p>
            <w:pPr>
              <w:jc w:val="center"/>
              <w:rPr>
                <w:rFonts w:hint="eastAsia" w:ascii="宋体" w:hAnsi="宋体" w:eastAsia="宋体" w:cs="宋体"/>
                <w:sz w:val="24"/>
                <w:szCs w:val="24"/>
              </w:rPr>
            </w:pPr>
          </w:p>
          <w:p>
            <w:pPr>
              <w:jc w:val="center"/>
              <w:rPr>
                <w:rFonts w:hint="eastAsia" w:ascii="宋体" w:hAnsi="宋体" w:eastAsia="宋体" w:cs="宋体"/>
                <w:sz w:val="24"/>
                <w:szCs w:val="24"/>
              </w:rPr>
            </w:pPr>
            <w:r>
              <w:rPr>
                <w:rFonts w:hint="eastAsia" w:ascii="宋体" w:hAnsi="宋体" w:eastAsia="宋体" w:cs="宋体"/>
                <w:sz w:val="24"/>
                <w:szCs w:val="24"/>
              </w:rPr>
              <w:t>果</w:t>
            </w:r>
          </w:p>
        </w:tc>
        <w:tc>
          <w:tcPr>
            <w:tcW w:w="7256" w:type="dxa"/>
            <w:gridSpan w:val="7"/>
            <w:tcBorders>
              <w:top w:val="single" w:color="auto" w:sz="4" w:space="0"/>
              <w:left w:val="single" w:color="auto" w:sz="4" w:space="0"/>
              <w:bottom w:val="single" w:color="auto" w:sz="4" w:space="0"/>
              <w:right w:val="single" w:color="auto" w:sz="4" w:space="0"/>
            </w:tcBorders>
          </w:tcPr>
          <w:p>
            <w:pPr>
              <w:spacing w:before="240" w:beforeLines="100" w:line="24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先后主持国家自然科学基金重大科研仪器研制专项1项(直接经费835万元)，面上和青年项目各1项，以及航空基金，教育部博士点基金陕西省自然科学基金等省部级课题6项。在金属材料领域TOP期刊Acta Materialia和超声化学领域主流期刊Ultrasonics Sonochemistry上发表SCI学术论文50余篇，其中第一作者和通讯作者SCI论文共计35篇。申请国家发明专利4项。在国际和国内重要学术会议上做邀请报告5次，作为第一完成人，所完成的“液态合金热力学性质及超声凝固机理”项目获得了2017年度陕西省科学技术二等奖。入选陕西省“青年科技新星”和西工大“翱翔青年学者”等人才支持计划，被评为陕西省教育工会“五一巾帼标兵”，多次荣获西北工业大学“本科生最满意教师”，“吴亚军优秀青年教师”，“先进女教职工、三八红旗手”等光荣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9112" w:type="dxa"/>
            <w:gridSpan w:val="9"/>
            <w:tcBorders>
              <w:top w:val="single" w:color="auto" w:sz="4" w:space="0"/>
              <w:left w:val="single" w:color="auto" w:sz="4" w:space="0"/>
              <w:bottom w:val="single" w:color="auto" w:sz="4" w:space="0"/>
              <w:right w:val="single" w:color="auto" w:sz="4" w:space="0"/>
            </w:tcBorders>
          </w:tcPr>
          <w:p>
            <w:pPr>
              <w:numPr>
                <w:ilvl w:val="0"/>
                <w:numId w:val="1"/>
              </w:numPr>
              <w:spacing w:before="120" w:beforeLines="50"/>
              <w:jc w:val="left"/>
              <w:rPr>
                <w:rFonts w:hint="eastAsia" w:ascii="宋体" w:hAnsi="宋体" w:eastAsia="宋体" w:cs="宋体"/>
                <w:sz w:val="24"/>
                <w:szCs w:val="24"/>
              </w:rPr>
            </w:pPr>
            <w:r>
              <w:rPr>
                <w:rFonts w:hint="eastAsia" w:ascii="宋体" w:hAnsi="宋体" w:eastAsia="宋体" w:cs="宋体"/>
                <w:sz w:val="24"/>
                <w:szCs w:val="24"/>
              </w:rPr>
              <w:t>项目实施的目的、意义</w:t>
            </w:r>
          </w:p>
          <w:p>
            <w:pPr>
              <w:spacing w:before="120" w:beforeLines="50" w:line="360" w:lineRule="auto"/>
              <w:ind w:firstLine="480" w:firstLineChars="200"/>
              <w:jc w:val="left"/>
              <w:rPr>
                <w:rFonts w:hint="eastAsia" w:ascii="宋体" w:hAnsi="宋体" w:eastAsia="宋体" w:cs="宋体"/>
                <w:color w:val="333333"/>
                <w:sz w:val="24"/>
                <w:szCs w:val="24"/>
                <w:shd w:val="clear" w:color="auto" w:fill="FFFFFF"/>
              </w:rPr>
            </w:pPr>
            <w:r>
              <w:rPr>
                <w:rFonts w:hint="eastAsia" w:ascii="宋体" w:hAnsi="宋体" w:eastAsia="宋体" w:cs="宋体"/>
                <w:sz w:val="24"/>
                <w:szCs w:val="24"/>
              </w:rPr>
              <w:t>本项目拟以采用超声化学的方法制备具有</w:t>
            </w:r>
            <w:r>
              <w:rPr>
                <w:rFonts w:hint="eastAsia" w:ascii="宋体" w:hAnsi="宋体" w:eastAsia="宋体" w:cs="宋体"/>
                <w:sz w:val="24"/>
                <w:szCs w:val="24"/>
                <w:u w:val="single"/>
              </w:rPr>
              <w:t>特定微纳米结构</w:t>
            </w:r>
            <w:r>
              <w:rPr>
                <w:rFonts w:hint="eastAsia" w:ascii="宋体" w:hAnsi="宋体" w:eastAsia="宋体" w:cs="宋体"/>
                <w:sz w:val="24"/>
                <w:szCs w:val="24"/>
              </w:rPr>
              <w:t>的硫化镉（CdS）纳米</w:t>
            </w:r>
            <w:r>
              <w:rPr>
                <w:rFonts w:hint="eastAsia" w:ascii="宋体" w:hAnsi="宋体" w:eastAsia="宋体" w:cs="宋体"/>
                <w:sz w:val="24"/>
                <w:szCs w:val="24"/>
                <w:lang w:val="en-US" w:eastAsia="zh-CN"/>
              </w:rPr>
              <w:t>材料</w:t>
            </w:r>
            <w:r>
              <w:rPr>
                <w:rFonts w:hint="eastAsia" w:ascii="宋体" w:hAnsi="宋体" w:eastAsia="宋体" w:cs="宋体"/>
                <w:sz w:val="24"/>
                <w:szCs w:val="24"/>
              </w:rPr>
              <w:t>，系统研究曝入气泡对于超声空化效应的影响和对薄膜微结构的调控，以及对PEC性能的影响，从而建立“超声化学反应参数（曝气、超声）-空化作用-结构形貌-传感性能”的内在联系。本项目的研究对于理解超声空化效应在化学合成表面微结构的物理化学调控机制具有重要意义，同时有利于进一步发展超声化学合成技术以及开发新型PEC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5" w:hRule="atLeast"/>
          <w:jc w:val="center"/>
        </w:trPr>
        <w:tc>
          <w:tcPr>
            <w:tcW w:w="9112" w:type="dxa"/>
            <w:gridSpan w:val="9"/>
            <w:tcBorders>
              <w:top w:val="single" w:color="auto" w:sz="4" w:space="0"/>
              <w:left w:val="single" w:color="auto" w:sz="4" w:space="0"/>
              <w:bottom w:val="single" w:color="auto" w:sz="4" w:space="0"/>
              <w:right w:val="single" w:color="auto" w:sz="4" w:space="0"/>
            </w:tcBorders>
          </w:tcPr>
          <w:p>
            <w:pPr>
              <w:numPr>
                <w:ilvl w:val="0"/>
                <w:numId w:val="1"/>
              </w:numPr>
              <w:spacing w:before="120" w:beforeLines="50"/>
              <w:rPr>
                <w:rFonts w:hint="eastAsia" w:ascii="宋体" w:hAnsi="宋体" w:eastAsia="宋体" w:cs="宋体"/>
                <w:sz w:val="24"/>
                <w:szCs w:val="24"/>
              </w:rPr>
            </w:pPr>
            <w:r>
              <w:rPr>
                <w:rFonts w:hint="eastAsia" w:ascii="宋体" w:hAnsi="宋体" w:eastAsia="宋体" w:cs="宋体"/>
                <w:sz w:val="24"/>
                <w:szCs w:val="24"/>
              </w:rPr>
              <w:t>项目研究内容和拟解决的关键问题</w:t>
            </w:r>
          </w:p>
          <w:p>
            <w:pPr>
              <w:spacing w:before="120" w:beforeLines="50"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本项目拟采用超声化学的方法合成CdS纳米微结构薄膜，在纳米材料合成生长过程中</w:t>
            </w:r>
            <w:r>
              <w:rPr>
                <w:rFonts w:hint="eastAsia" w:ascii="宋体" w:hAnsi="宋体" w:cs="宋体"/>
                <w:sz w:val="24"/>
                <w:szCs w:val="24"/>
                <w:lang w:eastAsia="zh-CN"/>
              </w:rPr>
              <w:t>，</w:t>
            </w:r>
            <w:r>
              <w:rPr>
                <w:rFonts w:hint="eastAsia" w:ascii="宋体" w:hAnsi="宋体" w:eastAsia="宋体" w:cs="宋体"/>
                <w:sz w:val="24"/>
                <w:szCs w:val="24"/>
              </w:rPr>
              <w:t>通过向反应溶液中曝入气泡、改变超声参数等实现对超声空化效应的主动控制，实现微结构薄膜的可控生长，最终优化PEC性能。研究内容主要有以下</w:t>
            </w:r>
            <w:r>
              <w:rPr>
                <w:rFonts w:hint="eastAsia" w:ascii="宋体" w:hAnsi="宋体" w:eastAsia="宋体" w:cs="宋体"/>
                <w:sz w:val="24"/>
                <w:szCs w:val="24"/>
                <w:lang w:val="en-US" w:eastAsia="zh-CN"/>
              </w:rPr>
              <w:t>两</w:t>
            </w:r>
            <w:r>
              <w:rPr>
                <w:rFonts w:hint="eastAsia" w:ascii="宋体" w:hAnsi="宋体" w:eastAsia="宋体" w:cs="宋体"/>
                <w:sz w:val="24"/>
                <w:szCs w:val="24"/>
              </w:rPr>
              <w:t>个方面：</w:t>
            </w:r>
          </w:p>
          <w:p>
            <w:pPr>
              <w:spacing w:before="120" w:beforeLines="50" w:line="360" w:lineRule="auto"/>
              <w:rPr>
                <w:rFonts w:hint="eastAsia" w:ascii="宋体" w:hAnsi="宋体" w:eastAsia="宋体" w:cs="宋体"/>
                <w:b/>
                <w:sz w:val="24"/>
                <w:szCs w:val="24"/>
                <w:shd w:val="clear" w:color="auto" w:fill="FFFFFF"/>
              </w:rPr>
            </w:pPr>
            <w:r>
              <w:rPr>
                <w:rFonts w:hint="eastAsia" w:ascii="宋体" w:hAnsi="宋体" w:eastAsia="宋体" w:cs="宋体"/>
                <w:b/>
                <w:sz w:val="24"/>
                <w:szCs w:val="24"/>
              </w:rPr>
              <w:t>1.液相中可调控的</w:t>
            </w:r>
            <w:r>
              <w:rPr>
                <w:rFonts w:hint="eastAsia" w:ascii="宋体" w:hAnsi="宋体" w:eastAsia="宋体" w:cs="宋体"/>
                <w:b/>
                <w:sz w:val="24"/>
                <w:szCs w:val="24"/>
                <w:shd w:val="clear" w:color="auto" w:fill="FFFFFF"/>
              </w:rPr>
              <w:t>空化效应对薄膜微观结构形成的影响及其机制</w:t>
            </w:r>
          </w:p>
          <w:p>
            <w:pPr>
              <w:pStyle w:val="20"/>
              <w:spacing w:before="120" w:beforeLines="50" w:line="360" w:lineRule="auto"/>
              <w:ind w:left="360" w:firstLine="0" w:firstLineChars="0"/>
              <w:rPr>
                <w:rFonts w:hint="eastAsia" w:ascii="宋体" w:hAnsi="宋体" w:eastAsia="宋体" w:cs="宋体"/>
                <w:color w:val="2E3033"/>
                <w:kern w:val="2"/>
                <w:sz w:val="24"/>
                <w:szCs w:val="24"/>
                <w:shd w:val="clear" w:color="auto" w:fill="FFFFFF"/>
                <w:lang w:val="en-US" w:eastAsia="zh-CN" w:bidi="ar-SA"/>
              </w:rPr>
            </w:pPr>
            <w:r>
              <w:rPr>
                <w:rFonts w:hint="eastAsia" w:ascii="宋体" w:hAnsi="宋体" w:eastAsia="宋体" w:cs="宋体"/>
                <w:color w:val="2E3033"/>
                <w:kern w:val="2"/>
                <w:sz w:val="24"/>
                <w:szCs w:val="24"/>
                <w:shd w:val="clear" w:color="auto" w:fill="FFFFFF"/>
                <w:lang w:val="en-US" w:eastAsia="zh-CN" w:bidi="ar-SA"/>
              </w:rPr>
              <w:t>（1）通过曝入不同气体的气泡，研究气体种类对于空化效应的影响，探究其对于纳米材料微结构的影响机制。</w:t>
            </w:r>
          </w:p>
          <w:p>
            <w:pPr>
              <w:pStyle w:val="20"/>
              <w:spacing w:before="120" w:beforeLines="50" w:line="360" w:lineRule="auto"/>
              <w:ind w:left="360" w:firstLine="0" w:firstLineChars="0"/>
              <w:rPr>
                <w:rFonts w:hint="eastAsia" w:ascii="宋体" w:hAnsi="宋体" w:eastAsia="宋体" w:cs="宋体"/>
                <w:color w:val="2E3033"/>
                <w:kern w:val="2"/>
                <w:sz w:val="24"/>
                <w:szCs w:val="24"/>
                <w:shd w:val="clear" w:color="auto" w:fill="FFFFFF"/>
                <w:lang w:val="en-US" w:eastAsia="zh-CN" w:bidi="ar-SA"/>
              </w:rPr>
            </w:pPr>
            <w:r>
              <w:rPr>
                <w:rFonts w:hint="eastAsia" w:ascii="宋体" w:hAnsi="宋体" w:eastAsia="宋体" w:cs="宋体"/>
                <w:color w:val="2E3033"/>
                <w:kern w:val="2"/>
                <w:sz w:val="24"/>
                <w:szCs w:val="24"/>
                <w:shd w:val="clear" w:color="auto" w:fill="FFFFFF"/>
                <w:lang w:val="en-US" w:eastAsia="zh-CN" w:bidi="ar-SA"/>
              </w:rPr>
              <w:t>（2）通过改变曝入气泡的数量，研究溶液中气体含量对于空化效应的影响及合成材料结构与表面态的影响。</w:t>
            </w:r>
          </w:p>
          <w:p>
            <w:pPr>
              <w:spacing w:before="120" w:beforeLines="50" w:line="360" w:lineRule="auto"/>
              <w:rPr>
                <w:rFonts w:hint="eastAsia" w:ascii="宋体" w:hAnsi="宋体" w:eastAsia="宋体" w:cs="宋体"/>
                <w:b/>
                <w:sz w:val="24"/>
                <w:szCs w:val="24"/>
                <w:shd w:val="clear" w:color="auto" w:fill="FFFFFF"/>
              </w:rPr>
            </w:pPr>
            <w:r>
              <w:rPr>
                <w:rFonts w:hint="eastAsia" w:ascii="宋体" w:hAnsi="宋体" w:eastAsia="宋体" w:cs="宋体"/>
                <w:sz w:val="24"/>
                <w:szCs w:val="24"/>
              </w:rPr>
              <w:t>2.</w:t>
            </w:r>
            <w:r>
              <w:rPr>
                <w:rFonts w:hint="eastAsia" w:ascii="宋体" w:hAnsi="宋体" w:eastAsia="宋体" w:cs="宋体"/>
                <w:b/>
                <w:sz w:val="24"/>
                <w:szCs w:val="24"/>
              </w:rPr>
              <w:t>超声化学反应参数、空化效应、结构形貌对</w:t>
            </w:r>
            <w:r>
              <w:rPr>
                <w:rFonts w:hint="eastAsia" w:ascii="宋体" w:hAnsi="宋体" w:eastAsia="宋体" w:cs="宋体"/>
                <w:b/>
                <w:sz w:val="24"/>
                <w:szCs w:val="24"/>
                <w:shd w:val="clear" w:color="auto" w:fill="FFFFFF"/>
              </w:rPr>
              <w:t>PEC传感性能的影响</w:t>
            </w:r>
          </w:p>
          <w:p>
            <w:pPr>
              <w:numPr>
                <w:ilvl w:val="0"/>
                <w:numId w:val="0"/>
              </w:numPr>
              <w:spacing w:before="120" w:beforeLines="50" w:line="360" w:lineRule="auto"/>
              <w:ind w:firstLine="480" w:firstLineChars="200"/>
              <w:rPr>
                <w:rFonts w:hint="eastAsia" w:ascii="宋体" w:hAnsi="宋体" w:eastAsia="宋体" w:cs="宋体"/>
                <w:color w:val="2E3033"/>
                <w:sz w:val="24"/>
                <w:szCs w:val="24"/>
                <w:shd w:val="clear" w:color="auto" w:fill="FFFFFF"/>
              </w:rPr>
            </w:pPr>
            <w:r>
              <w:rPr>
                <w:rFonts w:hint="eastAsia" w:ascii="宋体" w:hAnsi="宋体" w:eastAsia="宋体" w:cs="宋体"/>
                <w:color w:val="2E3033"/>
                <w:sz w:val="24"/>
                <w:szCs w:val="24"/>
                <w:shd w:val="clear" w:color="auto" w:fill="FFFFFF"/>
              </w:rPr>
              <w:t>研究不同条件下制备的硫化镉材料的光电化学传感性能，建立“曝气参数-空化作用-结构形貌-传感性能”之间的联系。</w:t>
            </w:r>
          </w:p>
          <w:p>
            <w:pPr>
              <w:spacing w:before="120" w:beforeLines="50" w:line="360" w:lineRule="auto"/>
              <w:rPr>
                <w:rFonts w:hint="eastAsia" w:ascii="宋体" w:hAnsi="宋体" w:eastAsia="宋体" w:cs="宋体"/>
                <w:sz w:val="24"/>
                <w:szCs w:val="24"/>
              </w:rPr>
            </w:pPr>
            <w:r>
              <w:rPr>
                <w:rFonts w:hint="eastAsia" w:ascii="宋体" w:hAnsi="宋体" w:eastAsia="宋体" w:cs="宋体"/>
                <w:sz w:val="24"/>
                <w:szCs w:val="24"/>
              </w:rPr>
              <w:t>其中关键问题为：</w:t>
            </w:r>
          </w:p>
          <w:p>
            <w:pPr>
              <w:numPr>
                <w:numId w:val="0"/>
              </w:numPr>
              <w:spacing w:before="120" w:beforeLines="50" w:line="360" w:lineRule="auto"/>
              <w:rPr>
                <w:rFonts w:hint="eastAsia" w:ascii="宋体" w:hAnsi="宋体" w:eastAsia="宋体" w:cs="宋体"/>
                <w:sz w:val="24"/>
                <w:szCs w:val="24"/>
              </w:rPr>
            </w:pPr>
            <w:r>
              <w:rPr>
                <w:rFonts w:hint="eastAsia" w:ascii="宋体" w:hAnsi="宋体" w:cs="宋体"/>
                <w:color w:val="2E3033"/>
                <w:sz w:val="24"/>
                <w:szCs w:val="24"/>
                <w:shd w:val="clear" w:color="auto" w:fill="FFFFFF"/>
                <w:lang w:val="en-US" w:eastAsia="zh-CN"/>
              </w:rPr>
              <w:t>1.</w:t>
            </w:r>
            <w:r>
              <w:rPr>
                <w:rFonts w:hint="eastAsia" w:ascii="宋体" w:hAnsi="宋体" w:eastAsia="宋体" w:cs="宋体"/>
                <w:color w:val="2E3033"/>
                <w:sz w:val="24"/>
                <w:szCs w:val="24"/>
                <w:shd w:val="clear" w:color="auto" w:fill="FFFFFF"/>
              </w:rPr>
              <w:t>空化效应在超声化学制备过程中起着至关重要的作用，其主要受到声场分布和气体分布两者的控制。而具体到实际的制备系统和过程中：超声发射的实际功率和频率、发射面积、发射相对位置、液相尺寸等因素都会影响到声场的分布；气体分布受到液相本身的物质种类、性状，温度的影响，同时又可以用曝气来主动增加气体的含量。因此，在加曝气的超声化学制备过程中，空化效应的强弱与分布受到诸多因素的联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00" w:hRule="atLeast"/>
          <w:jc w:val="center"/>
        </w:trPr>
        <w:tc>
          <w:tcPr>
            <w:tcW w:w="9112" w:type="dxa"/>
            <w:gridSpan w:val="9"/>
            <w:tcBorders>
              <w:top w:val="single" w:color="auto" w:sz="4" w:space="0"/>
              <w:left w:val="single" w:color="auto" w:sz="4" w:space="0"/>
              <w:bottom w:val="single" w:color="auto" w:sz="4" w:space="0"/>
              <w:right w:val="single" w:color="auto" w:sz="4" w:space="0"/>
            </w:tcBorders>
          </w:tcPr>
          <w:p>
            <w:pPr>
              <w:numPr>
                <w:numId w:val="0"/>
              </w:numPr>
              <w:spacing w:before="120" w:beforeLines="50" w:line="360" w:lineRule="auto"/>
              <w:rPr>
                <w:rFonts w:hint="eastAsia" w:ascii="宋体" w:hAnsi="宋体" w:eastAsia="宋体" w:cs="宋体"/>
                <w:sz w:val="24"/>
                <w:szCs w:val="24"/>
              </w:rPr>
            </w:pPr>
            <w:r>
              <w:rPr>
                <w:rFonts w:hint="eastAsia" w:ascii="宋体" w:hAnsi="宋体" w:eastAsia="宋体" w:cs="宋体"/>
                <w:color w:val="2E3033"/>
                <w:sz w:val="24"/>
                <w:szCs w:val="24"/>
                <w:shd w:val="clear" w:color="auto" w:fill="FFFFFF"/>
              </w:rPr>
              <w:t>影响。要想实现此化学制备过程的可控，阐明上述超声条件、曝气条件与所产生的液相空化场之间的内在联系是首要的科学问题</w:t>
            </w:r>
            <w:r>
              <w:rPr>
                <w:rFonts w:hint="eastAsia" w:ascii="宋体" w:hAnsi="宋体" w:cs="宋体"/>
                <w:color w:val="2E3033"/>
                <w:sz w:val="24"/>
                <w:szCs w:val="24"/>
                <w:shd w:val="clear" w:color="auto" w:fill="FFFFFF"/>
                <w:lang w:eastAsia="zh-CN"/>
              </w:rPr>
              <w:t>。</w:t>
            </w:r>
          </w:p>
          <w:p>
            <w:pPr>
              <w:spacing w:before="120" w:beforeLines="50" w:line="360" w:lineRule="auto"/>
              <w:rPr>
                <w:rFonts w:hint="eastAsia" w:ascii="宋体" w:hAnsi="宋体" w:eastAsia="宋体" w:cs="宋体"/>
                <w:sz w:val="24"/>
                <w:szCs w:val="24"/>
              </w:rPr>
            </w:pPr>
            <w:r>
              <w:rPr>
                <w:rFonts w:hint="eastAsia" w:ascii="宋体" w:hAnsi="宋体" w:cs="宋体"/>
                <w:color w:val="2E3033"/>
                <w:sz w:val="24"/>
                <w:szCs w:val="24"/>
                <w:shd w:val="clear" w:color="auto" w:fill="FFFFFF"/>
                <w:lang w:val="en-US" w:eastAsia="zh-CN"/>
              </w:rPr>
              <w:t>2.</w:t>
            </w:r>
            <w:r>
              <w:rPr>
                <w:rFonts w:hint="eastAsia" w:ascii="宋体" w:hAnsi="宋体" w:eastAsia="宋体" w:cs="宋体"/>
                <w:color w:val="2E3033"/>
                <w:sz w:val="24"/>
                <w:szCs w:val="24"/>
                <w:shd w:val="clear" w:color="auto" w:fill="FFFFFF"/>
              </w:rPr>
              <w:t>通过调整曝入的气泡数量、气体种类</w:t>
            </w:r>
            <w:r>
              <w:rPr>
                <w:rFonts w:hint="eastAsia" w:ascii="宋体" w:hAnsi="宋体" w:eastAsia="宋体" w:cs="宋体"/>
                <w:color w:val="2E3033"/>
                <w:sz w:val="24"/>
                <w:szCs w:val="24"/>
                <w:shd w:val="clear" w:color="auto" w:fill="FFFFFF"/>
                <w:lang w:val="en-US" w:eastAsia="zh-CN"/>
              </w:rPr>
              <w:t>调节空化效应，</w:t>
            </w:r>
            <w:r>
              <w:rPr>
                <w:rFonts w:hint="eastAsia" w:ascii="宋体" w:hAnsi="宋体" w:eastAsia="宋体" w:cs="宋体"/>
                <w:color w:val="2E3033"/>
                <w:sz w:val="24"/>
                <w:szCs w:val="24"/>
                <w:shd w:val="clear" w:color="auto" w:fill="FFFFFF"/>
              </w:rPr>
              <w:t>优化硫化镉的光电传感性能，获得高性能的光电化学传感器</w:t>
            </w:r>
            <w:r>
              <w:rPr>
                <w:rFonts w:hint="eastAsia" w:ascii="宋体" w:hAnsi="宋体" w:cs="宋体"/>
                <w:color w:val="2E3033"/>
                <w:sz w:val="24"/>
                <w:szCs w:val="24"/>
                <w:shd w:val="clear" w:color="auto"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12" w:hRule="atLeast"/>
          <w:jc w:val="center"/>
        </w:trPr>
        <w:tc>
          <w:tcPr>
            <w:tcW w:w="9112" w:type="dxa"/>
            <w:gridSpan w:val="9"/>
            <w:tcBorders>
              <w:top w:val="single" w:color="auto" w:sz="4" w:space="0"/>
              <w:left w:val="single" w:color="auto" w:sz="4" w:space="0"/>
              <w:bottom w:val="single" w:color="auto" w:sz="4" w:space="0"/>
              <w:right w:val="single" w:color="auto" w:sz="4" w:space="0"/>
            </w:tcBorders>
          </w:tcPr>
          <w:p>
            <w:pPr>
              <w:numPr>
                <w:ilvl w:val="0"/>
                <w:numId w:val="2"/>
              </w:numPr>
              <w:spacing w:before="120" w:beforeLines="50" w:line="360" w:lineRule="auto"/>
              <w:rPr>
                <w:rFonts w:hint="eastAsia" w:ascii="宋体" w:hAnsi="宋体" w:eastAsia="宋体" w:cs="宋体"/>
                <w:sz w:val="24"/>
                <w:szCs w:val="24"/>
              </w:rPr>
            </w:pPr>
            <w:r>
              <w:rPr>
                <w:rFonts w:hint="eastAsia" w:ascii="宋体" w:hAnsi="宋体" w:eastAsia="宋体" w:cs="宋体"/>
                <w:sz w:val="24"/>
                <w:szCs w:val="24"/>
              </w:rPr>
              <w:t>项目研究与实施的基础条件</w:t>
            </w:r>
          </w:p>
          <w:p>
            <w:pPr>
              <w:widowControl w:val="0"/>
              <w:numPr>
                <w:numId w:val="0"/>
              </w:numPr>
              <w:spacing w:before="120" w:beforeLines="50" w:line="360" w:lineRule="auto"/>
              <w:jc w:val="both"/>
              <w:rPr>
                <w:rFonts w:hint="eastAsia" w:ascii="宋体" w:hAnsi="宋体" w:eastAsia="宋体" w:cs="宋体"/>
                <w:sz w:val="24"/>
                <w:szCs w:val="24"/>
              </w:rPr>
            </w:pPr>
            <w:r>
              <w:rPr>
                <w:rFonts w:hint="eastAsia" w:ascii="宋体" w:hAnsi="宋体" w:eastAsia="宋体" w:cs="宋体"/>
                <w:sz w:val="24"/>
                <w:szCs w:val="24"/>
              </w:rPr>
              <w:t>1.所在具有进行反应的硬件配置，包括微纳米气泡发生器，超声化学反应系统和各种实验器材及药品。</w:t>
            </w:r>
          </w:p>
          <w:p>
            <w:pPr>
              <w:widowControl w:val="0"/>
              <w:numPr>
                <w:numId w:val="0"/>
              </w:numPr>
              <w:spacing w:before="120" w:beforeLines="50" w:line="360" w:lineRule="auto"/>
              <w:jc w:val="both"/>
              <w:rPr>
                <w:rFonts w:hint="eastAsia" w:ascii="宋体" w:hAnsi="宋体" w:eastAsia="宋体" w:cs="宋体"/>
                <w:sz w:val="24"/>
                <w:szCs w:val="24"/>
              </w:rPr>
            </w:pPr>
            <w:r>
              <w:rPr>
                <w:rFonts w:hint="eastAsia" w:ascii="宋体" w:hAnsi="宋体" w:eastAsia="宋体" w:cs="宋体"/>
                <w:sz w:val="24"/>
                <w:szCs w:val="24"/>
              </w:rPr>
              <w:t>2.项目指导老师课题组具有相关研究的研究经验，对于项目的合理性和方向性具有一定的理解。</w:t>
            </w:r>
          </w:p>
          <w:p>
            <w:pPr>
              <w:widowControl w:val="0"/>
              <w:numPr>
                <w:numId w:val="0"/>
              </w:numPr>
              <w:spacing w:before="120" w:beforeLines="50" w:line="360" w:lineRule="auto"/>
              <w:jc w:val="both"/>
              <w:rPr>
                <w:rFonts w:hint="eastAsia" w:ascii="宋体" w:hAnsi="宋体" w:eastAsia="宋体" w:cs="宋体"/>
                <w:sz w:val="24"/>
                <w:szCs w:val="24"/>
              </w:rPr>
            </w:pPr>
            <w:r>
              <w:rPr>
                <w:rFonts w:hint="eastAsia" w:ascii="宋体" w:hAnsi="宋体" w:cs="宋体"/>
                <w:sz w:val="24"/>
                <w:szCs w:val="24"/>
                <w:lang w:val="en-US" w:eastAsia="zh-CN"/>
              </w:rPr>
              <w:t>3.</w:t>
            </w:r>
            <w:r>
              <w:rPr>
                <w:rFonts w:hint="eastAsia" w:ascii="宋体" w:hAnsi="宋体" w:eastAsia="宋体" w:cs="宋体"/>
                <w:sz w:val="24"/>
                <w:szCs w:val="24"/>
              </w:rPr>
              <w:t>具有完整的化学传感测试平台，确保合成材料能够快速的传感性能测试。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97" w:hRule="atLeast"/>
          <w:jc w:val="center"/>
        </w:trPr>
        <w:tc>
          <w:tcPr>
            <w:tcW w:w="9112" w:type="dxa"/>
            <w:gridSpan w:val="9"/>
            <w:tcBorders>
              <w:top w:val="single" w:color="auto" w:sz="4" w:space="0"/>
              <w:left w:val="single" w:color="auto" w:sz="4" w:space="0"/>
              <w:bottom w:val="single" w:color="auto" w:sz="4" w:space="0"/>
              <w:right w:val="single" w:color="auto" w:sz="4" w:space="0"/>
            </w:tcBorders>
          </w:tcPr>
          <w:p>
            <w:pPr>
              <w:spacing w:before="120" w:beforeLines="50"/>
              <w:rPr>
                <w:rFonts w:hint="eastAsia" w:ascii="宋体" w:hAnsi="宋体" w:eastAsia="宋体" w:cs="宋体"/>
                <w:sz w:val="24"/>
                <w:szCs w:val="24"/>
              </w:rPr>
            </w:pPr>
            <w:r>
              <w:rPr>
                <w:rFonts w:hint="eastAsia" w:ascii="宋体" w:hAnsi="宋体" w:eastAsia="宋体" w:cs="宋体"/>
                <w:sz w:val="24"/>
                <w:szCs w:val="24"/>
              </w:rPr>
              <w:t>四、项目实施方案</w:t>
            </w:r>
          </w:p>
          <w:p>
            <w:pPr>
              <w:spacing w:before="120" w:beforeLines="50" w:line="360" w:lineRule="auto"/>
              <w:rPr>
                <w:rFonts w:hint="eastAsia" w:ascii="宋体" w:hAnsi="宋体" w:eastAsia="宋体" w:cs="宋体"/>
                <w:b/>
                <w:sz w:val="24"/>
                <w:szCs w:val="24"/>
                <w:shd w:val="clear" w:color="auto" w:fill="FFFFFF"/>
              </w:rPr>
            </w:pPr>
            <w:r>
              <w:rPr>
                <w:rFonts w:hint="eastAsia" w:ascii="宋体" w:hAnsi="宋体" w:eastAsia="宋体" w:cs="宋体"/>
                <w:sz w:val="24"/>
                <w:szCs w:val="24"/>
              </w:rPr>
              <w:t>1.</w:t>
            </w:r>
            <w:r>
              <w:rPr>
                <w:rFonts w:hint="eastAsia" w:ascii="宋体" w:hAnsi="宋体" w:eastAsia="宋体" w:cs="宋体"/>
                <w:b/>
                <w:sz w:val="24"/>
                <w:szCs w:val="24"/>
                <w:shd w:val="clear" w:color="auto" w:fill="FFFFFF"/>
              </w:rPr>
              <w:t>搭建超声化学反应平台</w:t>
            </w:r>
          </w:p>
          <w:p>
            <w:pPr>
              <w:spacing w:before="120" w:beforeLines="50" w:line="360" w:lineRule="auto"/>
              <w:ind w:firstLine="480" w:firstLineChars="200"/>
              <w:rPr>
                <w:rFonts w:hint="eastAsia" w:ascii="宋体" w:hAnsi="宋体" w:eastAsia="宋体" w:cs="宋体"/>
                <w:color w:val="2E3033"/>
                <w:sz w:val="24"/>
                <w:szCs w:val="24"/>
                <w:shd w:val="clear" w:color="auto" w:fill="FFFFFF"/>
              </w:rPr>
            </w:pPr>
            <w:r>
              <w:rPr>
                <w:rFonts w:hint="eastAsia" w:ascii="宋体" w:hAnsi="宋体" w:eastAsia="宋体" w:cs="宋体"/>
                <w:color w:val="2E3033"/>
                <w:sz w:val="24"/>
                <w:szCs w:val="24"/>
                <w:shd w:val="clear" w:color="auto" w:fill="FFFFFF"/>
                <w:lang w:val="en-US" w:eastAsia="zh-CN"/>
              </w:rPr>
              <w:t>搭建</w:t>
            </w:r>
            <w:r>
              <w:rPr>
                <w:rFonts w:hint="eastAsia" w:ascii="宋体" w:hAnsi="宋体" w:eastAsia="宋体" w:cs="宋体"/>
                <w:color w:val="2E3033"/>
                <w:sz w:val="24"/>
                <w:szCs w:val="24"/>
                <w:shd w:val="clear" w:color="auto" w:fill="FFFFFF"/>
              </w:rPr>
              <w:t>包括微纳米气泡发生器和超声化学反应</w:t>
            </w:r>
            <w:r>
              <w:rPr>
                <w:rFonts w:hint="eastAsia" w:ascii="宋体" w:hAnsi="宋体" w:eastAsia="宋体" w:cs="宋体"/>
                <w:color w:val="2E3033"/>
                <w:sz w:val="24"/>
                <w:szCs w:val="24"/>
                <w:shd w:val="clear" w:color="auto" w:fill="FFFFFF"/>
                <w:lang w:val="en-US" w:eastAsia="zh-CN"/>
              </w:rPr>
              <w:t>装置</w:t>
            </w:r>
          </w:p>
          <w:p>
            <w:pPr>
              <w:spacing w:before="120" w:beforeLines="50" w:line="360" w:lineRule="auto"/>
              <w:rPr>
                <w:rFonts w:hint="eastAsia" w:ascii="宋体" w:hAnsi="宋体" w:eastAsia="宋体" w:cs="宋体"/>
                <w:b/>
                <w:sz w:val="24"/>
                <w:szCs w:val="24"/>
                <w:shd w:val="clear" w:color="auto" w:fill="FFFFFF"/>
              </w:rPr>
            </w:pPr>
            <w:r>
              <w:rPr>
                <w:rFonts w:hint="eastAsia" w:ascii="宋体" w:hAnsi="宋体" w:eastAsia="宋体" w:cs="宋体"/>
                <w:b/>
                <w:sz w:val="24"/>
                <w:szCs w:val="24"/>
                <w:shd w:val="clear" w:color="auto" w:fill="FFFFFF"/>
              </w:rPr>
              <w:t>2. 不同曝气条件对反应过程中空化场的影响</w:t>
            </w:r>
            <w:r>
              <w:rPr>
                <w:rFonts w:hint="eastAsia" w:ascii="宋体" w:hAnsi="宋体" w:eastAsia="宋体" w:cs="宋体"/>
                <w:b/>
                <w:sz w:val="24"/>
                <w:szCs w:val="24"/>
                <w:shd w:val="clear" w:color="auto" w:fill="FFFFFF"/>
                <w:lang w:val="en-US" w:eastAsia="zh-CN"/>
              </w:rPr>
              <w:t>研究</w:t>
            </w:r>
          </w:p>
          <w:p>
            <w:pPr>
              <w:spacing w:before="120" w:beforeLines="50" w:line="360" w:lineRule="auto"/>
              <w:ind w:firstLine="480" w:firstLineChars="200"/>
              <w:rPr>
                <w:rFonts w:hint="eastAsia" w:ascii="宋体" w:hAnsi="宋体" w:eastAsia="宋体" w:cs="宋体"/>
                <w:color w:val="2E3033"/>
                <w:sz w:val="24"/>
                <w:szCs w:val="24"/>
                <w:shd w:val="clear" w:color="auto" w:fill="FFFFFF"/>
              </w:rPr>
            </w:pPr>
            <w:r>
              <w:rPr>
                <w:rFonts w:hint="eastAsia" w:ascii="宋体" w:hAnsi="宋体" w:eastAsia="宋体" w:cs="宋体"/>
                <w:color w:val="2E3033"/>
                <w:sz w:val="24"/>
                <w:szCs w:val="24"/>
                <w:shd w:val="clear" w:color="auto" w:fill="FFFFFF"/>
              </w:rPr>
              <w:t>通过改变曝入气体类型和气体数量，研究其对于超声空化效应的影响机制。</w:t>
            </w:r>
          </w:p>
          <w:p>
            <w:pPr>
              <w:spacing w:before="120" w:beforeLines="50" w:line="360" w:lineRule="auto"/>
              <w:rPr>
                <w:rFonts w:hint="eastAsia" w:ascii="宋体" w:hAnsi="宋体" w:eastAsia="宋体" w:cs="宋体"/>
                <w:b/>
                <w:sz w:val="24"/>
                <w:szCs w:val="24"/>
                <w:shd w:val="clear" w:color="auto" w:fill="FFFFFF"/>
              </w:rPr>
            </w:pPr>
            <w:r>
              <w:rPr>
                <w:rFonts w:hint="eastAsia" w:ascii="宋体" w:hAnsi="宋体" w:eastAsia="宋体" w:cs="宋体"/>
                <w:b/>
                <w:sz w:val="24"/>
                <w:szCs w:val="24"/>
                <w:shd w:val="clear" w:color="auto" w:fill="FFFFFF"/>
              </w:rPr>
              <w:t>3. 不同曝气条件和超声参数下的纳米材料形成机制研究</w:t>
            </w:r>
          </w:p>
          <w:p>
            <w:pPr>
              <w:spacing w:before="120" w:beforeLines="50" w:line="360" w:lineRule="auto"/>
              <w:ind w:firstLine="480" w:firstLineChars="200"/>
              <w:rPr>
                <w:rFonts w:hint="eastAsia" w:ascii="宋体" w:hAnsi="宋体" w:eastAsia="宋体" w:cs="宋体"/>
                <w:sz w:val="24"/>
                <w:szCs w:val="24"/>
                <w:shd w:val="clear" w:color="auto" w:fill="FFFFFF"/>
              </w:rPr>
            </w:pPr>
            <w:r>
              <w:rPr>
                <w:rFonts w:hint="eastAsia" w:ascii="宋体" w:hAnsi="宋体" w:eastAsia="宋体" w:cs="宋体"/>
                <w:sz w:val="24"/>
                <w:szCs w:val="24"/>
                <w:shd w:val="clear" w:color="auto" w:fill="FFFFFF"/>
              </w:rPr>
              <w:t>在不同曝气条件、超声施加条件和环境温度等外部条件下，制备硫化镉纳米材料，利</w:t>
            </w:r>
            <w:r>
              <w:rPr>
                <w:rFonts w:hint="eastAsia" w:ascii="宋体" w:hAnsi="宋体" w:eastAsia="宋体" w:cs="宋体"/>
                <w:color w:val="2E3033"/>
                <w:sz w:val="24"/>
                <w:szCs w:val="24"/>
                <w:shd w:val="clear" w:color="auto" w:fill="FFFFFF"/>
              </w:rPr>
              <w:t>用X射线衍射（XRD）对产物进行结构分析，确定产物的晶体结构；采用扫描电子显微镜（SEM），透射电子显微镜（TEM）等分析进一步确定产物的微观形貌与结构；采用紫外可见吸收谱（UV-Vis）确</w:t>
            </w:r>
            <w:r>
              <w:rPr>
                <w:rFonts w:hint="eastAsia" w:ascii="宋体" w:hAnsi="宋体" w:eastAsia="宋体" w:cs="宋体"/>
                <w:sz w:val="24"/>
                <w:szCs w:val="24"/>
                <w:shd w:val="clear" w:color="auto" w:fill="FFFFFF"/>
              </w:rPr>
              <w:t>定产物的吸光范围，计算禁带宽度；利用X射线光电子能谱（XPS）分析产物的元素价态分布。分析空化场与所生长薄膜的物性结构的关系，通过外部条件对空化场的调控实现对薄膜微结构的可控制备</w:t>
            </w:r>
          </w:p>
          <w:p>
            <w:pPr>
              <w:numPr>
                <w:ilvl w:val="0"/>
                <w:numId w:val="3"/>
              </w:numPr>
              <w:spacing w:before="120" w:beforeLines="50" w:line="360" w:lineRule="auto"/>
              <w:rPr>
                <w:rFonts w:hint="eastAsia" w:ascii="宋体" w:hAnsi="宋体" w:eastAsia="宋体" w:cs="宋体"/>
                <w:b/>
                <w:sz w:val="24"/>
                <w:szCs w:val="24"/>
                <w:shd w:val="clear" w:color="auto" w:fill="FFFFFF"/>
              </w:rPr>
            </w:pPr>
            <w:r>
              <w:rPr>
                <w:rFonts w:hint="eastAsia" w:ascii="宋体" w:hAnsi="宋体" w:eastAsia="宋体" w:cs="宋体"/>
                <w:b/>
                <w:sz w:val="24"/>
                <w:szCs w:val="24"/>
                <w:shd w:val="clear" w:color="auto" w:fill="FFFFFF"/>
              </w:rPr>
              <w:t>不同条件合成产物的PEC光电化学传感性能研究。</w:t>
            </w:r>
          </w:p>
          <w:p>
            <w:pPr>
              <w:numPr>
                <w:numId w:val="0"/>
              </w:numPr>
              <w:spacing w:before="120" w:beforeLines="50" w:line="360" w:lineRule="auto"/>
              <w:ind w:firstLine="480" w:firstLineChars="200"/>
              <w:rPr>
                <w:rFonts w:hint="eastAsia" w:ascii="宋体" w:hAnsi="宋体" w:eastAsia="宋体" w:cs="宋体"/>
                <w:sz w:val="24"/>
                <w:szCs w:val="24"/>
                <w:shd w:val="clear" w:color="auto" w:fill="FFFFFF"/>
              </w:rPr>
            </w:pPr>
            <w:r>
              <w:rPr>
                <w:rFonts w:hint="eastAsia" w:ascii="宋体" w:hAnsi="宋体" w:eastAsia="宋体" w:cs="宋体"/>
                <w:sz w:val="24"/>
                <w:szCs w:val="24"/>
                <w:shd w:val="clear" w:color="auto" w:fill="FFFFFF"/>
              </w:rPr>
              <w:t>基于不同微结构薄膜的电极构建PEC系统，利用电化学工作站测试其循环伏安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0" w:hRule="atLeast"/>
          <w:jc w:val="center"/>
        </w:trPr>
        <w:tc>
          <w:tcPr>
            <w:tcW w:w="9112" w:type="dxa"/>
            <w:gridSpan w:val="9"/>
            <w:tcBorders>
              <w:top w:val="single" w:color="auto" w:sz="4" w:space="0"/>
              <w:left w:val="single" w:color="auto" w:sz="4" w:space="0"/>
              <w:bottom w:val="single" w:color="auto" w:sz="4" w:space="0"/>
              <w:right w:val="single" w:color="auto" w:sz="4" w:space="0"/>
            </w:tcBorders>
          </w:tcPr>
          <w:p>
            <w:pPr>
              <w:spacing w:before="120" w:beforeLines="50" w:line="360" w:lineRule="auto"/>
              <w:rPr>
                <w:rFonts w:hint="eastAsia" w:ascii="宋体" w:hAnsi="宋体" w:eastAsia="宋体" w:cs="宋体"/>
                <w:sz w:val="24"/>
                <w:szCs w:val="24"/>
                <w:shd w:val="clear" w:color="auto" w:fill="FFFFFF"/>
              </w:rPr>
            </w:pPr>
            <w:r>
              <w:rPr>
                <w:rFonts w:hint="eastAsia" w:ascii="宋体" w:hAnsi="宋体" w:eastAsia="宋体" w:cs="宋体"/>
                <w:sz w:val="24"/>
                <w:szCs w:val="24"/>
                <w:shd w:val="clear" w:color="auto" w:fill="FFFFFF"/>
              </w:rPr>
              <w:t>曲线</w:t>
            </w:r>
            <w:r>
              <w:rPr>
                <w:rFonts w:hint="eastAsia" w:ascii="宋体" w:hAnsi="宋体" w:cs="宋体"/>
                <w:sz w:val="24"/>
                <w:szCs w:val="24"/>
                <w:shd w:val="clear" w:color="auto" w:fill="FFFFFF"/>
                <w:lang w:eastAsia="zh-CN"/>
              </w:rPr>
              <w:t>，</w:t>
            </w:r>
            <w:r>
              <w:rPr>
                <w:rFonts w:hint="eastAsia" w:ascii="宋体" w:hAnsi="宋体" w:eastAsia="宋体" w:cs="宋体"/>
                <w:sz w:val="24"/>
                <w:szCs w:val="24"/>
                <w:shd w:val="clear" w:color="auto" w:fill="FFFFFF"/>
              </w:rPr>
              <w:t>在某一氧化或还原电位下测试其对于某一特定物质的响应度及灵敏度。然后采用可变光强的白光或者各个波长激光器作为光源，测试其对于光强及波长的响应性</w:t>
            </w:r>
            <w:r>
              <w:rPr>
                <w:rFonts w:hint="eastAsia" w:ascii="宋体" w:hAnsi="宋体" w:eastAsia="宋体" w:cs="宋体"/>
                <w:color w:val="0000FF"/>
                <w:sz w:val="24"/>
                <w:szCs w:val="24"/>
                <w:shd w:val="clear" w:color="auto" w:fill="FFFFFF"/>
              </w:rPr>
              <w:t>。</w:t>
            </w:r>
          </w:p>
          <w:p>
            <w:pPr>
              <w:spacing w:before="120" w:beforeLines="50" w:line="360" w:lineRule="auto"/>
              <w:rPr>
                <w:rFonts w:hint="eastAsia" w:ascii="宋体" w:hAnsi="宋体" w:eastAsia="宋体" w:cs="宋体"/>
                <w:sz w:val="24"/>
                <w:szCs w:val="24"/>
                <w:shd w:val="clear" w:color="auto" w:fill="FFFFFF"/>
              </w:rPr>
            </w:pPr>
            <w:r>
              <w:rPr>
                <w:rFonts w:hint="eastAsia" w:ascii="宋体" w:hAnsi="宋体" w:eastAsia="宋体" w:cs="宋体"/>
                <w:b/>
                <w:sz w:val="24"/>
                <w:szCs w:val="24"/>
                <w:shd w:val="clear" w:color="auto" w:fill="FFFFFF"/>
              </w:rPr>
              <w:t>5. 建立“曝气-空化-性能”之间的内在联系</w:t>
            </w:r>
          </w:p>
          <w:p>
            <w:pPr>
              <w:spacing w:before="120" w:beforeLines="50" w:line="360" w:lineRule="auto"/>
              <w:rPr>
                <w:rFonts w:hint="eastAsia" w:ascii="宋体" w:hAnsi="宋体" w:eastAsia="宋体" w:cs="宋体"/>
                <w:sz w:val="24"/>
                <w:szCs w:val="24"/>
              </w:rPr>
            </w:pPr>
            <w:r>
              <w:rPr>
                <w:rFonts w:hint="eastAsia" w:ascii="宋体" w:hAnsi="宋体" w:eastAsia="宋体" w:cs="宋体"/>
                <w:sz w:val="24"/>
                <w:szCs w:val="24"/>
                <w:shd w:val="clear" w:color="auto" w:fill="FFFFFF"/>
              </w:rPr>
              <w:t>将不同制备条件、空化效应、微观结构、PEC性能之间的关联性进行分析，找出变化的规律。</w:t>
            </w:r>
            <w:r>
              <w:rPr>
                <w:rFonts w:hint="eastAsia" w:ascii="宋体" w:hAnsi="宋体" w:eastAsia="宋体" w:cs="宋体"/>
                <w:sz w:val="24"/>
                <w:szCs w:val="24"/>
              </w:rPr>
              <w:t>建立“超声化学反应参数（曝气、超声、环境）-空化作用-结构形貌-传感性能”的内在联系</w:t>
            </w:r>
          </w:p>
          <w:p>
            <w:pPr>
              <w:spacing w:before="120" w:beforeLines="50"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61" w:hRule="atLeast"/>
          <w:jc w:val="center"/>
        </w:trPr>
        <w:tc>
          <w:tcPr>
            <w:tcW w:w="9112" w:type="dxa"/>
            <w:gridSpan w:val="9"/>
            <w:tcBorders>
              <w:top w:val="single" w:color="auto" w:sz="4" w:space="0"/>
              <w:left w:val="single" w:color="auto" w:sz="4" w:space="0"/>
              <w:bottom w:val="single" w:color="auto" w:sz="4" w:space="0"/>
              <w:right w:val="single" w:color="auto" w:sz="4" w:space="0"/>
            </w:tcBorders>
          </w:tcPr>
          <w:p>
            <w:pPr>
              <w:numPr>
                <w:ilvl w:val="0"/>
                <w:numId w:val="4"/>
              </w:numPr>
              <w:spacing w:before="120" w:beforeLines="50" w:line="360" w:lineRule="auto"/>
              <w:rPr>
                <w:rFonts w:hint="eastAsia" w:ascii="宋体" w:hAnsi="宋体" w:eastAsia="宋体" w:cs="宋体"/>
                <w:sz w:val="24"/>
                <w:szCs w:val="24"/>
              </w:rPr>
            </w:pPr>
            <w:r>
              <w:rPr>
                <w:rFonts w:hint="eastAsia" w:ascii="宋体" w:hAnsi="宋体" w:eastAsia="宋体" w:cs="宋体"/>
                <w:sz w:val="24"/>
                <w:szCs w:val="24"/>
              </w:rPr>
              <w:t>学校可以提供的条件</w:t>
            </w:r>
          </w:p>
          <w:p>
            <w:pPr>
              <w:spacing w:line="360" w:lineRule="auto"/>
              <w:rPr>
                <w:rFonts w:hint="eastAsia" w:ascii="宋体" w:hAnsi="宋体" w:eastAsia="宋体" w:cs="宋体"/>
                <w:sz w:val="24"/>
                <w:szCs w:val="24"/>
              </w:rPr>
            </w:pPr>
            <w:r>
              <w:rPr>
                <w:rFonts w:hint="eastAsia" w:ascii="宋体" w:hAnsi="宋体" w:eastAsia="宋体" w:cs="宋体"/>
                <w:sz w:val="24"/>
                <w:szCs w:val="24"/>
              </w:rPr>
              <w:t>1.理学院空间材料实验室有着良好的物理科研条件，具有进行试验的理想试验场所和支持完成试验的全部试验仪器</w:t>
            </w:r>
          </w:p>
          <w:p>
            <w:pPr>
              <w:spacing w:line="360" w:lineRule="auto"/>
              <w:rPr>
                <w:rFonts w:hint="eastAsia" w:ascii="宋体" w:hAnsi="宋体" w:eastAsia="宋体" w:cs="宋体"/>
                <w:sz w:val="24"/>
                <w:szCs w:val="24"/>
              </w:rPr>
            </w:pPr>
            <w:r>
              <w:rPr>
                <w:rFonts w:hint="eastAsia" w:ascii="宋体" w:hAnsi="宋体" w:eastAsia="宋体" w:cs="宋体"/>
                <w:sz w:val="24"/>
                <w:szCs w:val="24"/>
              </w:rPr>
              <w:t>2.项目指导老师能够提供关键性的信息与方向性的意见；</w:t>
            </w:r>
          </w:p>
          <w:p>
            <w:pPr>
              <w:spacing w:line="360" w:lineRule="auto"/>
              <w:rPr>
                <w:rFonts w:hint="eastAsia" w:ascii="宋体" w:hAnsi="宋体" w:eastAsia="宋体" w:cs="宋体"/>
                <w:sz w:val="24"/>
                <w:szCs w:val="24"/>
              </w:rPr>
            </w:pPr>
            <w:r>
              <w:rPr>
                <w:rFonts w:hint="eastAsia" w:ascii="宋体" w:hAnsi="宋体" w:eastAsia="宋体" w:cs="宋体"/>
                <w:sz w:val="24"/>
                <w:szCs w:val="24"/>
              </w:rPr>
              <w:t>3.学校已成立分析测试中心，配备有SEM，XRD，TEM等先进的表征测试仪器，为本项目所需要的测试提供了平台。</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35" w:hRule="atLeast"/>
          <w:jc w:val="center"/>
        </w:trPr>
        <w:tc>
          <w:tcPr>
            <w:tcW w:w="9112" w:type="dxa"/>
            <w:gridSpan w:val="9"/>
            <w:tcBorders>
              <w:top w:val="single" w:color="auto" w:sz="4" w:space="0"/>
              <w:left w:val="single" w:color="auto" w:sz="4" w:space="0"/>
              <w:bottom w:val="single" w:color="auto" w:sz="4" w:space="0"/>
              <w:right w:val="single" w:color="auto" w:sz="4" w:space="0"/>
            </w:tcBorders>
          </w:tcPr>
          <w:p>
            <w:pPr>
              <w:numPr>
                <w:ilvl w:val="0"/>
                <w:numId w:val="4"/>
              </w:numPr>
              <w:spacing w:before="120" w:beforeLines="50" w:line="360" w:lineRule="auto"/>
              <w:rPr>
                <w:rFonts w:hint="eastAsia" w:ascii="宋体" w:hAnsi="宋体" w:eastAsia="宋体" w:cs="宋体"/>
                <w:sz w:val="24"/>
                <w:szCs w:val="24"/>
              </w:rPr>
            </w:pPr>
            <w:r>
              <w:rPr>
                <w:rFonts w:hint="eastAsia" w:ascii="宋体" w:hAnsi="宋体" w:eastAsia="宋体" w:cs="宋体"/>
                <w:sz w:val="24"/>
                <w:szCs w:val="24"/>
              </w:rPr>
              <w:t>预期成果</w:t>
            </w:r>
          </w:p>
          <w:p>
            <w:pPr>
              <w:numPr>
                <w:ilvl w:val="0"/>
                <w:numId w:val="5"/>
              </w:numPr>
              <w:spacing w:before="120" w:beforeLines="50"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探究曝入不同气体类型与数量的微纳米气泡对于空化效应得影响。建立曝气参数与空化效应直接的联系。</w:t>
            </w:r>
          </w:p>
          <w:p>
            <w:pPr>
              <w:numPr>
                <w:ilvl w:val="0"/>
                <w:numId w:val="5"/>
              </w:numPr>
              <w:spacing w:before="120" w:beforeLines="50" w:line="360" w:lineRule="auto"/>
              <w:rPr>
                <w:rFonts w:hint="eastAsia" w:ascii="宋体" w:hAnsi="宋体" w:eastAsia="宋体" w:cs="宋体"/>
                <w:sz w:val="24"/>
                <w:szCs w:val="24"/>
              </w:rPr>
            </w:pPr>
            <w:r>
              <w:rPr>
                <w:rFonts w:hint="eastAsia" w:ascii="宋体" w:hAnsi="宋体" w:eastAsia="宋体" w:cs="宋体"/>
                <w:sz w:val="24"/>
                <w:szCs w:val="24"/>
                <w:lang w:val="en-US" w:eastAsia="zh-CN"/>
              </w:rPr>
              <w:t>测试不同条件下的合成产物的光电化学传感性能，得到产物形貌和表面态对于其传感性能的影响机制，并优化器传感性能，得到高性能的传感器。</w:t>
            </w:r>
          </w:p>
          <w:p>
            <w:pPr>
              <w:numPr>
                <w:ilvl w:val="0"/>
                <w:numId w:val="5"/>
              </w:numPr>
              <w:spacing w:before="120" w:beforeLines="50" w:line="360" w:lineRule="auto"/>
              <w:rPr>
                <w:rFonts w:hint="eastAsia" w:ascii="宋体" w:hAnsi="宋体" w:eastAsia="宋体" w:cs="宋体"/>
                <w:sz w:val="24"/>
                <w:szCs w:val="24"/>
              </w:rPr>
            </w:pPr>
            <w:r>
              <w:rPr>
                <w:rFonts w:hint="eastAsia" w:ascii="宋体" w:hAnsi="宋体" w:eastAsia="宋体" w:cs="宋体"/>
                <w:sz w:val="24"/>
                <w:szCs w:val="24"/>
              </w:rPr>
              <w:t>在此基础上总结归纳成果，发表论文1篇，申请发明专利1项。</w:t>
            </w:r>
          </w:p>
          <w:p>
            <w:pPr>
              <w:widowControl w:val="0"/>
              <w:numPr>
                <w:numId w:val="0"/>
              </w:numPr>
              <w:spacing w:before="120" w:beforeLines="50" w:line="360" w:lineRule="auto"/>
              <w:jc w:val="both"/>
              <w:rPr>
                <w:rFonts w:hint="eastAsia" w:ascii="宋体" w:hAnsi="宋体" w:eastAsia="宋体" w:cs="宋体"/>
                <w:sz w:val="24"/>
                <w:szCs w:val="24"/>
              </w:rPr>
            </w:pPr>
          </w:p>
          <w:p>
            <w:pPr>
              <w:widowControl w:val="0"/>
              <w:numPr>
                <w:numId w:val="0"/>
              </w:numPr>
              <w:spacing w:before="120" w:beforeLines="50" w:line="360" w:lineRule="auto"/>
              <w:jc w:val="both"/>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9112" w:type="dxa"/>
            <w:gridSpan w:val="9"/>
            <w:tcBorders>
              <w:top w:val="single" w:color="auto" w:sz="4" w:space="0"/>
              <w:left w:val="single" w:color="auto" w:sz="4" w:space="0"/>
              <w:bottom w:val="single" w:color="auto" w:sz="4" w:space="0"/>
              <w:right w:val="single" w:color="auto" w:sz="4" w:space="0"/>
            </w:tcBorders>
          </w:tcPr>
          <w:p>
            <w:pPr>
              <w:numPr>
                <w:ilvl w:val="0"/>
                <w:numId w:val="6"/>
              </w:numPr>
              <w:spacing w:before="120" w:beforeLines="50"/>
              <w:rPr>
                <w:rFonts w:hint="eastAsia" w:ascii="宋体" w:hAnsi="宋体" w:eastAsia="宋体" w:cs="宋体"/>
                <w:sz w:val="24"/>
                <w:szCs w:val="24"/>
              </w:rPr>
            </w:pPr>
            <w:r>
              <w:rPr>
                <w:rFonts w:hint="eastAsia" w:ascii="宋体" w:hAnsi="宋体" w:eastAsia="宋体" w:cs="宋体"/>
                <w:sz w:val="24"/>
                <w:szCs w:val="24"/>
              </w:rPr>
              <w:t>经费预算</w:t>
            </w:r>
          </w:p>
          <w:p>
            <w:pPr>
              <w:numPr>
                <w:numId w:val="0"/>
              </w:numPr>
              <w:spacing w:before="120" w:beforeLines="50"/>
              <w:rPr>
                <w:rFonts w:hint="eastAsia" w:ascii="宋体" w:hAnsi="宋体" w:eastAsia="宋体" w:cs="宋体"/>
                <w:sz w:val="24"/>
                <w:szCs w:val="24"/>
              </w:rPr>
            </w:pPr>
          </w:p>
          <w:tbl>
            <w:tblPr>
              <w:tblStyle w:val="11"/>
              <w:tblW w:w="91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1080"/>
              <w:gridCol w:w="2205"/>
              <w:gridCol w:w="15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2700" w:type="dxa"/>
                  <w:vMerge w:val="restart"/>
                  <w:tcBorders>
                    <w:top w:val="single" w:color="auto" w:sz="4" w:space="0"/>
                    <w:left w:val="single" w:color="auto" w:sz="6" w:space="0"/>
                    <w:right w:val="single" w:color="auto" w:sz="4" w:space="0"/>
                  </w:tcBorders>
                  <w:vAlign w:val="center"/>
                </w:tcPr>
                <w:p>
                  <w:pPr>
                    <w:jc w:val="center"/>
                    <w:rPr>
                      <w:rFonts w:hint="eastAsia" w:ascii="宋体" w:hAnsi="宋体" w:eastAsia="宋体" w:cs="宋体"/>
                      <w:b/>
                      <w:bCs/>
                      <w:sz w:val="24"/>
                      <w:szCs w:val="24"/>
                    </w:rPr>
                  </w:pPr>
                  <w:r>
                    <w:rPr>
                      <w:rFonts w:hint="eastAsia" w:ascii="宋体" w:hAnsi="宋体" w:eastAsia="宋体" w:cs="宋体"/>
                      <w:sz w:val="24"/>
                      <w:szCs w:val="24"/>
                    </w:rPr>
                    <w:t xml:space="preserve">开支科目                    </w:t>
                  </w:r>
                </w:p>
              </w:tc>
              <w:tc>
                <w:tcPr>
                  <w:tcW w:w="1080" w:type="dxa"/>
                  <w:vMerge w:val="restart"/>
                  <w:tcBorders>
                    <w:top w:val="single" w:color="auto" w:sz="4" w:space="0"/>
                    <w:left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预算经费</w:t>
                  </w:r>
                </w:p>
                <w:p>
                  <w:pPr>
                    <w:jc w:val="center"/>
                    <w:rPr>
                      <w:rFonts w:hint="eastAsia" w:ascii="宋体" w:hAnsi="宋体" w:eastAsia="宋体" w:cs="宋体"/>
                      <w:b/>
                      <w:bCs/>
                      <w:sz w:val="24"/>
                      <w:szCs w:val="24"/>
                    </w:rPr>
                  </w:pPr>
                  <w:r>
                    <w:rPr>
                      <w:rFonts w:hint="eastAsia" w:ascii="宋体" w:hAnsi="宋体" w:eastAsia="宋体" w:cs="宋体"/>
                      <w:sz w:val="24"/>
                      <w:szCs w:val="24"/>
                    </w:rPr>
                    <w:t>（元）</w:t>
                  </w:r>
                </w:p>
              </w:tc>
              <w:tc>
                <w:tcPr>
                  <w:tcW w:w="2205" w:type="dxa"/>
                  <w:vMerge w:val="restart"/>
                  <w:tcBorders>
                    <w:top w:val="single" w:color="auto" w:sz="4" w:space="0"/>
                    <w:left w:val="single" w:color="auto" w:sz="4" w:space="0"/>
                    <w:right w:val="single" w:color="auto" w:sz="4" w:space="0"/>
                  </w:tcBorders>
                  <w:vAlign w:val="center"/>
                </w:tcPr>
                <w:p>
                  <w:pPr>
                    <w:jc w:val="center"/>
                    <w:rPr>
                      <w:rFonts w:hint="eastAsia" w:ascii="宋体" w:hAnsi="宋体" w:eastAsia="宋体" w:cs="宋体"/>
                      <w:b/>
                      <w:bCs/>
                      <w:sz w:val="24"/>
                      <w:szCs w:val="24"/>
                    </w:rPr>
                  </w:pPr>
                  <w:r>
                    <w:rPr>
                      <w:rFonts w:hint="eastAsia" w:ascii="宋体" w:hAnsi="宋体" w:eastAsia="宋体" w:cs="宋体"/>
                      <w:sz w:val="24"/>
                      <w:szCs w:val="24"/>
                    </w:rPr>
                    <w:t xml:space="preserve">主要用途       </w:t>
                  </w:r>
                </w:p>
              </w:tc>
              <w:tc>
                <w:tcPr>
                  <w:tcW w:w="3180"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b/>
                      <w:bCs/>
                      <w:sz w:val="24"/>
                      <w:szCs w:val="24"/>
                    </w:rPr>
                  </w:pPr>
                  <w:r>
                    <w:rPr>
                      <w:rFonts w:hint="eastAsia" w:ascii="宋体" w:hAnsi="宋体" w:eastAsia="宋体" w:cs="宋体"/>
                      <w:sz w:val="24"/>
                      <w:szCs w:val="24"/>
                    </w:rPr>
                    <w:t>阶段下达经费计划（元）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5" w:hRule="atLeast"/>
              </w:trPr>
              <w:tc>
                <w:tcPr>
                  <w:tcW w:w="2700" w:type="dxa"/>
                  <w:vMerge w:val="continue"/>
                  <w:tcBorders>
                    <w:left w:val="single" w:color="auto" w:sz="6" w:space="0"/>
                    <w:bottom w:val="single" w:color="auto" w:sz="4" w:space="0"/>
                    <w:right w:val="single" w:color="auto" w:sz="4" w:space="0"/>
                  </w:tcBorders>
                  <w:vAlign w:val="center"/>
                </w:tcPr>
                <w:p>
                  <w:pPr>
                    <w:jc w:val="center"/>
                    <w:rPr>
                      <w:rFonts w:hint="eastAsia" w:ascii="宋体" w:hAnsi="宋体" w:eastAsia="宋体" w:cs="宋体"/>
                      <w:sz w:val="24"/>
                      <w:szCs w:val="24"/>
                    </w:rPr>
                  </w:pPr>
                </w:p>
              </w:tc>
              <w:tc>
                <w:tcPr>
                  <w:tcW w:w="1080" w:type="dxa"/>
                  <w:vMerge w:val="continue"/>
                  <w:tcBorders>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p>
              </w:tc>
              <w:tc>
                <w:tcPr>
                  <w:tcW w:w="2205" w:type="dxa"/>
                  <w:vMerge w:val="continue"/>
                  <w:tcBorders>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前半阶段</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后半阶段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2700" w:type="dxa"/>
                  <w:tcBorders>
                    <w:top w:val="single" w:color="auto" w:sz="4" w:space="0"/>
                    <w:left w:val="single" w:color="auto" w:sz="6" w:space="0"/>
                    <w:bottom w:val="single" w:color="auto" w:sz="4" w:space="0"/>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预算经费总额</w:t>
                  </w:r>
                </w:p>
              </w:tc>
              <w:tc>
                <w:tcPr>
                  <w:tcW w:w="108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20000</w:t>
                  </w:r>
                </w:p>
              </w:tc>
              <w:tc>
                <w:tcPr>
                  <w:tcW w:w="220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对材料进行购置，制备，测试，探究</w:t>
                  </w:r>
                </w:p>
              </w:tc>
              <w:tc>
                <w:tcPr>
                  <w:tcW w:w="156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11000</w:t>
                  </w:r>
                </w:p>
              </w:tc>
              <w:tc>
                <w:tcPr>
                  <w:tcW w:w="16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2700" w:type="dxa"/>
                  <w:tcBorders>
                    <w:top w:val="single" w:color="auto" w:sz="4" w:space="0"/>
                    <w:left w:val="single" w:color="auto" w:sz="6" w:space="0"/>
                    <w:bottom w:val="single" w:color="auto" w:sz="4" w:space="0"/>
                    <w:right w:val="single" w:color="auto" w:sz="4" w:space="0"/>
                  </w:tcBorders>
                </w:tcPr>
                <w:p>
                  <w:pPr>
                    <w:jc w:val="left"/>
                    <w:rPr>
                      <w:rFonts w:hint="eastAsia" w:ascii="宋体" w:hAnsi="宋体" w:eastAsia="宋体" w:cs="宋体"/>
                      <w:sz w:val="24"/>
                      <w:szCs w:val="24"/>
                    </w:rPr>
                  </w:pPr>
                  <w:r>
                    <w:rPr>
                      <w:rFonts w:hint="eastAsia" w:ascii="宋体" w:hAnsi="宋体" w:eastAsia="宋体" w:cs="宋体"/>
                      <w:sz w:val="24"/>
                      <w:szCs w:val="24"/>
                    </w:rPr>
                    <w:t>1.业务费</w:t>
                  </w:r>
                </w:p>
              </w:tc>
              <w:tc>
                <w:tcPr>
                  <w:tcW w:w="108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220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156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16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2700" w:type="dxa"/>
                  <w:tcBorders>
                    <w:top w:val="single" w:color="auto" w:sz="4" w:space="0"/>
                    <w:left w:val="single" w:color="auto" w:sz="6" w:space="0"/>
                    <w:bottom w:val="single" w:color="auto" w:sz="4" w:space="0"/>
                    <w:right w:val="single" w:color="auto" w:sz="4" w:space="0"/>
                  </w:tcBorders>
                </w:tcPr>
                <w:p>
                  <w:pPr>
                    <w:jc w:val="left"/>
                    <w:rPr>
                      <w:rFonts w:hint="eastAsia" w:ascii="宋体" w:hAnsi="宋体" w:eastAsia="宋体" w:cs="宋体"/>
                      <w:sz w:val="24"/>
                      <w:szCs w:val="24"/>
                    </w:rPr>
                  </w:pPr>
                  <w:r>
                    <w:rPr>
                      <w:rFonts w:hint="eastAsia" w:ascii="宋体" w:hAnsi="宋体" w:eastAsia="宋体" w:cs="宋体"/>
                      <w:sz w:val="24"/>
                      <w:szCs w:val="24"/>
                    </w:rPr>
                    <w:t>（1）计算、分析、测试费</w:t>
                  </w:r>
                </w:p>
              </w:tc>
              <w:tc>
                <w:tcPr>
                  <w:tcW w:w="108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7500</w:t>
                  </w:r>
                </w:p>
              </w:tc>
              <w:tc>
                <w:tcPr>
                  <w:tcW w:w="220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SEM, AFM,TEM等表征测试</w:t>
                  </w:r>
                </w:p>
              </w:tc>
              <w:tc>
                <w:tcPr>
                  <w:tcW w:w="156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4000</w:t>
                  </w:r>
                </w:p>
              </w:tc>
              <w:tc>
                <w:tcPr>
                  <w:tcW w:w="16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2700" w:type="dxa"/>
                  <w:tcBorders>
                    <w:top w:val="single" w:color="auto" w:sz="4" w:space="0"/>
                    <w:left w:val="single" w:color="auto" w:sz="6" w:space="0"/>
                    <w:bottom w:val="single" w:color="auto" w:sz="4" w:space="0"/>
                    <w:right w:val="single" w:color="auto" w:sz="4" w:space="0"/>
                  </w:tcBorders>
                </w:tcPr>
                <w:p>
                  <w:pPr>
                    <w:jc w:val="left"/>
                    <w:rPr>
                      <w:rFonts w:hint="eastAsia" w:ascii="宋体" w:hAnsi="宋体" w:eastAsia="宋体" w:cs="宋体"/>
                      <w:sz w:val="24"/>
                      <w:szCs w:val="24"/>
                    </w:rPr>
                  </w:pPr>
                  <w:r>
                    <w:rPr>
                      <w:rFonts w:hint="eastAsia" w:ascii="宋体" w:hAnsi="宋体" w:eastAsia="宋体" w:cs="宋体"/>
                      <w:sz w:val="24"/>
                      <w:szCs w:val="24"/>
                    </w:rPr>
                    <w:t>（2）能源动力费</w:t>
                  </w:r>
                </w:p>
              </w:tc>
              <w:tc>
                <w:tcPr>
                  <w:tcW w:w="108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3000</w:t>
                  </w:r>
                </w:p>
              </w:tc>
              <w:tc>
                <w:tcPr>
                  <w:tcW w:w="220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实验用气体N</w:t>
                  </w:r>
                  <w:r>
                    <w:rPr>
                      <w:rFonts w:hint="eastAsia" w:ascii="宋体" w:hAnsi="宋体" w:eastAsia="宋体" w:cs="宋体"/>
                      <w:sz w:val="24"/>
                      <w:szCs w:val="24"/>
                      <w:vertAlign w:val="subscript"/>
                    </w:rPr>
                    <w:t>2</w:t>
                  </w:r>
                  <w:r>
                    <w:rPr>
                      <w:rFonts w:hint="eastAsia" w:ascii="宋体" w:hAnsi="宋体" w:eastAsia="宋体" w:cs="宋体"/>
                      <w:sz w:val="24"/>
                      <w:szCs w:val="24"/>
                    </w:rPr>
                    <w:t>等</w:t>
                  </w:r>
                </w:p>
              </w:tc>
              <w:tc>
                <w:tcPr>
                  <w:tcW w:w="156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1800</w:t>
                  </w:r>
                </w:p>
              </w:tc>
              <w:tc>
                <w:tcPr>
                  <w:tcW w:w="16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2700" w:type="dxa"/>
                  <w:tcBorders>
                    <w:top w:val="single" w:color="auto" w:sz="4" w:space="0"/>
                    <w:left w:val="single" w:color="auto" w:sz="6" w:space="0"/>
                    <w:bottom w:val="single" w:color="auto" w:sz="4" w:space="0"/>
                    <w:right w:val="single" w:color="auto" w:sz="4" w:space="0"/>
                  </w:tcBorders>
                </w:tcPr>
                <w:p>
                  <w:pPr>
                    <w:jc w:val="left"/>
                    <w:rPr>
                      <w:rFonts w:hint="eastAsia" w:ascii="宋体" w:hAnsi="宋体" w:eastAsia="宋体" w:cs="宋体"/>
                      <w:sz w:val="24"/>
                      <w:szCs w:val="24"/>
                    </w:rPr>
                  </w:pPr>
                  <w:r>
                    <w:rPr>
                      <w:rFonts w:hint="eastAsia" w:ascii="宋体" w:hAnsi="宋体" w:eastAsia="宋体" w:cs="宋体"/>
                      <w:sz w:val="24"/>
                      <w:szCs w:val="24"/>
                    </w:rPr>
                    <w:t>（3）会议、差旅费</w:t>
                  </w:r>
                </w:p>
              </w:tc>
              <w:tc>
                <w:tcPr>
                  <w:tcW w:w="108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220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调研花费</w:t>
                  </w:r>
                </w:p>
              </w:tc>
              <w:tc>
                <w:tcPr>
                  <w:tcW w:w="156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1000</w:t>
                  </w:r>
                </w:p>
              </w:tc>
              <w:tc>
                <w:tcPr>
                  <w:tcW w:w="16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2700" w:type="dxa"/>
                  <w:tcBorders>
                    <w:top w:val="single" w:color="auto" w:sz="4" w:space="0"/>
                    <w:left w:val="single" w:color="auto" w:sz="6" w:space="0"/>
                    <w:bottom w:val="single" w:color="auto" w:sz="4" w:space="0"/>
                    <w:right w:val="single" w:color="auto" w:sz="4" w:space="0"/>
                  </w:tcBorders>
                </w:tcPr>
                <w:p>
                  <w:pPr>
                    <w:jc w:val="left"/>
                    <w:rPr>
                      <w:rFonts w:hint="eastAsia" w:ascii="宋体" w:hAnsi="宋体" w:eastAsia="宋体" w:cs="宋体"/>
                      <w:sz w:val="24"/>
                      <w:szCs w:val="24"/>
                    </w:rPr>
                  </w:pPr>
                  <w:r>
                    <w:rPr>
                      <w:rFonts w:hint="eastAsia" w:ascii="宋体" w:hAnsi="宋体" w:eastAsia="宋体" w:cs="宋体"/>
                      <w:sz w:val="24"/>
                      <w:szCs w:val="24"/>
                    </w:rPr>
                    <w:t>（4）文献检索费</w:t>
                  </w:r>
                </w:p>
              </w:tc>
              <w:tc>
                <w:tcPr>
                  <w:tcW w:w="108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2000</w:t>
                  </w:r>
                </w:p>
              </w:tc>
              <w:tc>
                <w:tcPr>
                  <w:tcW w:w="220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查新及相关文献检索</w:t>
                  </w:r>
                </w:p>
              </w:tc>
              <w:tc>
                <w:tcPr>
                  <w:tcW w:w="156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1000</w:t>
                  </w:r>
                </w:p>
              </w:tc>
              <w:tc>
                <w:tcPr>
                  <w:tcW w:w="16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2700" w:type="dxa"/>
                  <w:tcBorders>
                    <w:top w:val="single" w:color="auto" w:sz="4" w:space="0"/>
                    <w:left w:val="single" w:color="auto" w:sz="6" w:space="0"/>
                    <w:bottom w:val="single" w:color="auto" w:sz="4" w:space="0"/>
                    <w:right w:val="single" w:color="auto" w:sz="4" w:space="0"/>
                  </w:tcBorders>
                </w:tcPr>
                <w:p>
                  <w:pPr>
                    <w:jc w:val="left"/>
                    <w:rPr>
                      <w:rFonts w:hint="eastAsia" w:ascii="宋体" w:hAnsi="宋体" w:eastAsia="宋体" w:cs="宋体"/>
                      <w:sz w:val="24"/>
                      <w:szCs w:val="24"/>
                    </w:rPr>
                  </w:pPr>
                  <w:r>
                    <w:rPr>
                      <w:rFonts w:hint="eastAsia" w:ascii="宋体" w:hAnsi="宋体" w:eastAsia="宋体" w:cs="宋体"/>
                      <w:sz w:val="24"/>
                      <w:szCs w:val="24"/>
                    </w:rPr>
                    <w:t>（5）论文出版费</w:t>
                  </w:r>
                </w:p>
              </w:tc>
              <w:tc>
                <w:tcPr>
                  <w:tcW w:w="108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1000</w:t>
                  </w:r>
                </w:p>
              </w:tc>
              <w:tc>
                <w:tcPr>
                  <w:tcW w:w="220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版面费</w:t>
                  </w:r>
                </w:p>
              </w:tc>
              <w:tc>
                <w:tcPr>
                  <w:tcW w:w="156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0</w:t>
                  </w:r>
                </w:p>
              </w:tc>
              <w:tc>
                <w:tcPr>
                  <w:tcW w:w="16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2700" w:type="dxa"/>
                  <w:tcBorders>
                    <w:top w:val="single" w:color="auto" w:sz="4" w:space="0"/>
                    <w:left w:val="single" w:color="auto" w:sz="6" w:space="0"/>
                    <w:bottom w:val="single" w:color="auto" w:sz="4" w:space="0"/>
                    <w:right w:val="single" w:color="auto" w:sz="4" w:space="0"/>
                  </w:tcBorders>
                </w:tcPr>
                <w:p>
                  <w:pPr>
                    <w:jc w:val="left"/>
                    <w:rPr>
                      <w:rFonts w:hint="eastAsia" w:ascii="宋体" w:hAnsi="宋体" w:eastAsia="宋体" w:cs="宋体"/>
                      <w:sz w:val="24"/>
                      <w:szCs w:val="24"/>
                    </w:rPr>
                  </w:pPr>
                  <w:r>
                    <w:rPr>
                      <w:rFonts w:hint="eastAsia" w:ascii="宋体" w:hAnsi="宋体" w:eastAsia="宋体" w:cs="宋体"/>
                      <w:sz w:val="24"/>
                      <w:szCs w:val="24"/>
                    </w:rPr>
                    <w:t>2.仪器设备购置费</w:t>
                  </w:r>
                </w:p>
              </w:tc>
              <w:tc>
                <w:tcPr>
                  <w:tcW w:w="108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0</w:t>
                  </w:r>
                </w:p>
              </w:tc>
              <w:tc>
                <w:tcPr>
                  <w:tcW w:w="220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156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0</w:t>
                  </w:r>
                </w:p>
              </w:tc>
              <w:tc>
                <w:tcPr>
                  <w:tcW w:w="16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2700" w:type="dxa"/>
                  <w:tcBorders>
                    <w:top w:val="single" w:color="auto" w:sz="4" w:space="0"/>
                    <w:left w:val="single" w:color="auto" w:sz="6" w:space="0"/>
                    <w:bottom w:val="single" w:color="auto" w:sz="4" w:space="0"/>
                    <w:right w:val="single" w:color="auto" w:sz="4" w:space="0"/>
                  </w:tcBorders>
                </w:tcPr>
                <w:p>
                  <w:pPr>
                    <w:jc w:val="left"/>
                    <w:rPr>
                      <w:rFonts w:hint="eastAsia" w:ascii="宋体" w:hAnsi="宋体" w:eastAsia="宋体" w:cs="宋体"/>
                      <w:sz w:val="24"/>
                      <w:szCs w:val="24"/>
                    </w:rPr>
                  </w:pPr>
                  <w:r>
                    <w:rPr>
                      <w:rFonts w:hint="eastAsia" w:ascii="宋体" w:hAnsi="宋体" w:eastAsia="宋体" w:cs="宋体"/>
                      <w:sz w:val="24"/>
                      <w:szCs w:val="24"/>
                    </w:rPr>
                    <w:t>3.实验装置试制费</w:t>
                  </w:r>
                </w:p>
              </w:tc>
              <w:tc>
                <w:tcPr>
                  <w:tcW w:w="108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0</w:t>
                  </w:r>
                </w:p>
              </w:tc>
              <w:tc>
                <w:tcPr>
                  <w:tcW w:w="220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p>
              </w:tc>
              <w:tc>
                <w:tcPr>
                  <w:tcW w:w="156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0</w:t>
                  </w:r>
                </w:p>
              </w:tc>
              <w:tc>
                <w:tcPr>
                  <w:tcW w:w="16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2700" w:type="dxa"/>
                  <w:tcBorders>
                    <w:top w:val="single" w:color="auto" w:sz="4" w:space="0"/>
                    <w:left w:val="single" w:color="auto" w:sz="6" w:space="0"/>
                    <w:bottom w:val="single" w:color="auto" w:sz="4" w:space="0"/>
                    <w:right w:val="single" w:color="auto" w:sz="4" w:space="0"/>
                  </w:tcBorders>
                </w:tcPr>
                <w:p>
                  <w:pPr>
                    <w:jc w:val="left"/>
                    <w:rPr>
                      <w:rFonts w:hint="eastAsia" w:ascii="宋体" w:hAnsi="宋体" w:eastAsia="宋体" w:cs="宋体"/>
                      <w:sz w:val="24"/>
                      <w:szCs w:val="24"/>
                    </w:rPr>
                  </w:pPr>
                  <w:r>
                    <w:rPr>
                      <w:rFonts w:hint="eastAsia" w:ascii="宋体" w:hAnsi="宋体" w:eastAsia="宋体" w:cs="宋体"/>
                      <w:sz w:val="24"/>
                      <w:szCs w:val="24"/>
                    </w:rPr>
                    <w:t>4.材料费</w:t>
                  </w:r>
                </w:p>
              </w:tc>
              <w:tc>
                <w:tcPr>
                  <w:tcW w:w="108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4500</w:t>
                  </w:r>
                </w:p>
              </w:tc>
              <w:tc>
                <w:tcPr>
                  <w:tcW w:w="220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原料购买</w:t>
                  </w:r>
                </w:p>
                <w:p>
                  <w:pPr>
                    <w:jc w:val="center"/>
                    <w:rPr>
                      <w:rFonts w:hint="eastAsia" w:ascii="宋体" w:hAnsi="宋体" w:eastAsia="宋体" w:cs="宋体"/>
                      <w:sz w:val="24"/>
                      <w:szCs w:val="24"/>
                    </w:rPr>
                  </w:pPr>
                </w:p>
              </w:tc>
              <w:tc>
                <w:tcPr>
                  <w:tcW w:w="156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3200</w:t>
                  </w:r>
                </w:p>
              </w:tc>
              <w:tc>
                <w:tcPr>
                  <w:tcW w:w="16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sz w:val="24"/>
                      <w:szCs w:val="24"/>
                    </w:rPr>
                  </w:pPr>
                  <w:r>
                    <w:rPr>
                      <w:rFonts w:hint="eastAsia" w:ascii="宋体" w:hAnsi="宋体" w:eastAsia="宋体" w:cs="宋体"/>
                      <w:sz w:val="24"/>
                      <w:szCs w:val="24"/>
                    </w:rPr>
                    <w:t>1300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2700" w:type="dxa"/>
                  <w:tcBorders>
                    <w:top w:val="single" w:color="auto" w:sz="4" w:space="0"/>
                    <w:left w:val="single" w:color="auto" w:sz="6" w:space="0"/>
                    <w:bottom w:val="single" w:color="auto" w:sz="4" w:space="0"/>
                    <w:right w:val="single" w:color="auto" w:sz="4" w:space="0"/>
                  </w:tcBorders>
                </w:tcPr>
                <w:p>
                  <w:pPr>
                    <w:jc w:val="left"/>
                    <w:rPr>
                      <w:rFonts w:hint="eastAsia" w:ascii="宋体" w:hAnsi="宋体" w:eastAsia="宋体" w:cs="宋体"/>
                      <w:sz w:val="24"/>
                      <w:szCs w:val="24"/>
                    </w:rPr>
                  </w:pPr>
                  <w:r>
                    <w:rPr>
                      <w:rFonts w:hint="eastAsia" w:ascii="宋体" w:hAnsi="宋体" w:eastAsia="宋体" w:cs="宋体"/>
                      <w:sz w:val="24"/>
                      <w:szCs w:val="24"/>
                    </w:rPr>
                    <w:t>5.其他</w:t>
                  </w:r>
                </w:p>
              </w:tc>
              <w:tc>
                <w:tcPr>
                  <w:tcW w:w="108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b/>
                      <w:bCs/>
                      <w:sz w:val="24"/>
                      <w:szCs w:val="24"/>
                    </w:rPr>
                  </w:pPr>
                </w:p>
              </w:tc>
              <w:tc>
                <w:tcPr>
                  <w:tcW w:w="2205"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b/>
                      <w:bCs/>
                      <w:sz w:val="24"/>
                      <w:szCs w:val="24"/>
                    </w:rPr>
                  </w:pPr>
                </w:p>
              </w:tc>
              <w:tc>
                <w:tcPr>
                  <w:tcW w:w="156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b/>
                      <w:bCs/>
                      <w:sz w:val="24"/>
                      <w:szCs w:val="24"/>
                    </w:rPr>
                  </w:pPr>
                </w:p>
              </w:tc>
              <w:tc>
                <w:tcPr>
                  <w:tcW w:w="16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b/>
                      <w:bCs/>
                      <w:sz w:val="24"/>
                      <w:szCs w:val="24"/>
                    </w:rPr>
                  </w:pPr>
                </w:p>
              </w:tc>
            </w:tr>
          </w:tbl>
          <w:p>
            <w:pPr>
              <w:spacing w:before="120" w:beforeLines="5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60" w:hRule="atLeast"/>
          <w:jc w:val="center"/>
        </w:trPr>
        <w:tc>
          <w:tcPr>
            <w:tcW w:w="9112" w:type="dxa"/>
            <w:gridSpan w:val="9"/>
            <w:tcBorders>
              <w:top w:val="single" w:color="auto" w:sz="4" w:space="0"/>
              <w:left w:val="single" w:color="auto" w:sz="4" w:space="0"/>
              <w:bottom w:val="single" w:color="auto" w:sz="4" w:space="0"/>
              <w:right w:val="single" w:color="auto" w:sz="4" w:space="0"/>
            </w:tcBorders>
          </w:tcPr>
          <w:p>
            <w:pPr>
              <w:spacing w:before="120" w:beforeLines="50"/>
              <w:rPr>
                <w:rFonts w:hint="eastAsia" w:ascii="宋体" w:hAnsi="宋体" w:eastAsia="宋体" w:cs="宋体"/>
                <w:sz w:val="24"/>
                <w:szCs w:val="24"/>
              </w:rPr>
            </w:pPr>
            <w:r>
              <w:rPr>
                <w:rFonts w:hint="eastAsia" w:ascii="宋体" w:hAnsi="宋体" w:eastAsia="宋体" w:cs="宋体"/>
                <w:sz w:val="24"/>
                <w:szCs w:val="24"/>
              </w:rPr>
              <w:t>八、导师推荐意见</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ind w:right="480"/>
              <w:jc w:val="center"/>
              <w:rPr>
                <w:rFonts w:hint="eastAsia" w:ascii="宋体" w:hAnsi="宋体" w:eastAsia="宋体" w:cs="宋体"/>
                <w:sz w:val="24"/>
                <w:szCs w:val="24"/>
              </w:rPr>
            </w:pPr>
            <w:r>
              <w:rPr>
                <w:rFonts w:hint="eastAsia" w:ascii="宋体" w:hAnsi="宋体" w:eastAsia="宋体" w:cs="宋体"/>
                <w:sz w:val="24"/>
                <w:szCs w:val="24"/>
              </w:rPr>
              <w:t xml:space="preserve">                             签名： </w:t>
            </w:r>
          </w:p>
          <w:p>
            <w:pPr>
              <w:ind w:right="480"/>
              <w:jc w:val="center"/>
              <w:rPr>
                <w:rFonts w:hint="eastAsia" w:ascii="宋体" w:hAnsi="宋体" w:eastAsia="宋体" w:cs="宋体"/>
                <w:sz w:val="24"/>
                <w:szCs w:val="24"/>
              </w:rPr>
            </w:pPr>
          </w:p>
          <w:p>
            <w:pPr>
              <w:spacing w:before="120" w:beforeLines="50"/>
              <w:rPr>
                <w:rFonts w:hint="eastAsia" w:ascii="宋体" w:hAnsi="宋体" w:eastAsia="宋体" w:cs="宋体"/>
                <w:sz w:val="24"/>
                <w:szCs w:val="24"/>
              </w:rPr>
            </w:pPr>
            <w:r>
              <w:rPr>
                <w:rFonts w:hint="eastAsia" w:ascii="宋体" w:hAnsi="宋体" w:eastAsia="宋体" w:cs="宋体"/>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0" w:hRule="atLeast"/>
          <w:jc w:val="center"/>
        </w:trPr>
        <w:tc>
          <w:tcPr>
            <w:tcW w:w="9112" w:type="dxa"/>
            <w:gridSpan w:val="9"/>
            <w:tcBorders>
              <w:top w:val="single" w:color="auto" w:sz="4" w:space="0"/>
              <w:left w:val="single" w:color="auto" w:sz="4" w:space="0"/>
              <w:bottom w:val="single" w:color="auto" w:sz="4" w:space="0"/>
              <w:right w:val="single" w:color="auto" w:sz="4" w:space="0"/>
            </w:tcBorders>
          </w:tcPr>
          <w:p>
            <w:pPr>
              <w:spacing w:before="120" w:beforeLines="50"/>
              <w:rPr>
                <w:rFonts w:hint="eastAsia" w:ascii="宋体" w:hAnsi="宋体" w:eastAsia="宋体" w:cs="宋体"/>
                <w:sz w:val="24"/>
                <w:szCs w:val="24"/>
              </w:rPr>
            </w:pPr>
            <w:r>
              <w:rPr>
                <w:rFonts w:hint="eastAsia" w:ascii="宋体" w:hAnsi="宋体" w:eastAsia="宋体" w:cs="宋体"/>
                <w:sz w:val="24"/>
                <w:szCs w:val="24"/>
              </w:rPr>
              <w:t>九、院系推荐意见</w:t>
            </w:r>
          </w:p>
          <w:p>
            <w:pPr>
              <w:spacing w:before="120" w:beforeLines="50"/>
              <w:rPr>
                <w:rFonts w:hint="eastAsia" w:ascii="宋体" w:hAnsi="宋体" w:eastAsia="宋体" w:cs="宋体"/>
                <w:sz w:val="24"/>
                <w:szCs w:val="24"/>
              </w:rPr>
            </w:pPr>
          </w:p>
          <w:p>
            <w:pPr>
              <w:spacing w:before="120" w:beforeLines="50"/>
              <w:rPr>
                <w:rFonts w:hint="eastAsia" w:ascii="宋体" w:hAnsi="宋体" w:eastAsia="宋体" w:cs="宋体"/>
                <w:sz w:val="24"/>
                <w:szCs w:val="24"/>
              </w:rPr>
            </w:pPr>
          </w:p>
          <w:p>
            <w:pPr>
              <w:spacing w:before="120" w:beforeLines="50"/>
              <w:rPr>
                <w:rFonts w:hint="eastAsia" w:ascii="宋体" w:hAnsi="宋体" w:eastAsia="宋体" w:cs="宋体"/>
                <w:sz w:val="24"/>
                <w:szCs w:val="24"/>
              </w:rPr>
            </w:pPr>
          </w:p>
          <w:p>
            <w:pPr>
              <w:spacing w:before="120" w:beforeLines="50"/>
              <w:rPr>
                <w:rFonts w:hint="eastAsia" w:ascii="宋体" w:hAnsi="宋体" w:eastAsia="宋体" w:cs="宋体"/>
                <w:sz w:val="24"/>
                <w:szCs w:val="24"/>
              </w:rPr>
            </w:pPr>
          </w:p>
          <w:p>
            <w:pPr>
              <w:spacing w:before="120" w:beforeLines="50"/>
              <w:rPr>
                <w:rFonts w:hint="eastAsia" w:ascii="宋体" w:hAnsi="宋体" w:eastAsia="宋体" w:cs="宋体"/>
                <w:sz w:val="24"/>
                <w:szCs w:val="24"/>
              </w:rPr>
            </w:pPr>
          </w:p>
          <w:p>
            <w:pPr>
              <w:ind w:firstLine="3120" w:firstLineChars="1300"/>
              <w:rPr>
                <w:rFonts w:hint="eastAsia" w:ascii="宋体" w:hAnsi="宋体" w:eastAsia="宋体" w:cs="宋体"/>
                <w:sz w:val="24"/>
                <w:szCs w:val="24"/>
              </w:rPr>
            </w:pPr>
          </w:p>
          <w:p>
            <w:pPr>
              <w:ind w:firstLine="1320" w:firstLineChars="550"/>
              <w:rPr>
                <w:rFonts w:hint="eastAsia" w:ascii="宋体" w:hAnsi="宋体" w:eastAsia="宋体" w:cs="宋体"/>
                <w:sz w:val="24"/>
                <w:szCs w:val="24"/>
              </w:rPr>
            </w:pPr>
            <w:r>
              <w:rPr>
                <w:rFonts w:hint="eastAsia" w:ascii="宋体" w:hAnsi="宋体" w:eastAsia="宋体" w:cs="宋体"/>
                <w:sz w:val="24"/>
                <w:szCs w:val="24"/>
              </w:rPr>
              <w:t>院系负责人签名：                      学院盖章</w:t>
            </w:r>
          </w:p>
          <w:p>
            <w:pPr>
              <w:ind w:firstLine="1320" w:firstLineChars="550"/>
              <w:rPr>
                <w:rFonts w:hint="eastAsia" w:ascii="宋体" w:hAnsi="宋体" w:eastAsia="宋体" w:cs="宋体"/>
                <w:sz w:val="24"/>
                <w:szCs w:val="24"/>
              </w:rPr>
            </w:pPr>
          </w:p>
          <w:p>
            <w:pPr>
              <w:spacing w:before="120" w:beforeLines="50"/>
              <w:rPr>
                <w:rFonts w:hint="eastAsia" w:ascii="宋体" w:hAnsi="宋体" w:eastAsia="宋体" w:cs="宋体"/>
                <w:sz w:val="24"/>
                <w:szCs w:val="24"/>
              </w:rPr>
            </w:pPr>
            <w:r>
              <w:rPr>
                <w:rFonts w:hint="eastAsia" w:ascii="宋体" w:hAnsi="宋体" w:eastAsia="宋体" w:cs="宋体"/>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0" w:hRule="atLeast"/>
          <w:jc w:val="center"/>
        </w:trPr>
        <w:tc>
          <w:tcPr>
            <w:tcW w:w="9112" w:type="dxa"/>
            <w:gridSpan w:val="9"/>
            <w:tcBorders>
              <w:top w:val="single" w:color="auto" w:sz="4" w:space="0"/>
              <w:left w:val="single" w:color="auto" w:sz="4" w:space="0"/>
              <w:bottom w:val="single" w:color="auto" w:sz="4" w:space="0"/>
              <w:right w:val="single" w:color="auto" w:sz="4" w:space="0"/>
            </w:tcBorders>
          </w:tcPr>
          <w:p>
            <w:pPr>
              <w:spacing w:before="120" w:beforeLines="50"/>
              <w:rPr>
                <w:rFonts w:hint="eastAsia" w:ascii="宋体" w:hAnsi="宋体" w:eastAsia="宋体" w:cs="宋体"/>
                <w:sz w:val="24"/>
                <w:szCs w:val="24"/>
              </w:rPr>
            </w:pPr>
            <w:r>
              <w:rPr>
                <w:rFonts w:hint="eastAsia" w:ascii="宋体" w:hAnsi="宋体" w:eastAsia="宋体" w:cs="宋体"/>
                <w:sz w:val="24"/>
                <w:szCs w:val="24"/>
              </w:rPr>
              <w:t>十、学校推荐意见</w:t>
            </w:r>
          </w:p>
          <w:p>
            <w:pPr>
              <w:spacing w:before="120" w:beforeLines="50"/>
              <w:rPr>
                <w:rFonts w:hint="eastAsia" w:ascii="宋体" w:hAnsi="宋体" w:eastAsia="宋体" w:cs="宋体"/>
                <w:sz w:val="24"/>
                <w:szCs w:val="24"/>
              </w:rPr>
            </w:pPr>
          </w:p>
          <w:p>
            <w:pPr>
              <w:spacing w:before="120" w:beforeLines="50"/>
              <w:rPr>
                <w:rFonts w:hint="eastAsia" w:ascii="宋体" w:hAnsi="宋体" w:eastAsia="宋体" w:cs="宋体"/>
                <w:sz w:val="24"/>
                <w:szCs w:val="24"/>
              </w:rPr>
            </w:pPr>
          </w:p>
          <w:p>
            <w:pPr>
              <w:spacing w:before="120" w:beforeLines="50"/>
              <w:rPr>
                <w:rFonts w:hint="eastAsia" w:ascii="宋体" w:hAnsi="宋体" w:eastAsia="宋体" w:cs="宋体"/>
                <w:sz w:val="24"/>
                <w:szCs w:val="24"/>
              </w:rPr>
            </w:pPr>
          </w:p>
          <w:p>
            <w:pPr>
              <w:spacing w:before="120" w:beforeLines="50"/>
              <w:rPr>
                <w:rFonts w:hint="eastAsia" w:ascii="宋体" w:hAnsi="宋体" w:eastAsia="宋体" w:cs="宋体"/>
                <w:sz w:val="24"/>
                <w:szCs w:val="24"/>
              </w:rPr>
            </w:pPr>
          </w:p>
          <w:p>
            <w:pPr>
              <w:spacing w:before="120" w:beforeLines="50"/>
              <w:rPr>
                <w:rFonts w:hint="eastAsia" w:ascii="宋体" w:hAnsi="宋体" w:eastAsia="宋体" w:cs="宋体"/>
                <w:sz w:val="24"/>
                <w:szCs w:val="24"/>
              </w:rPr>
            </w:pPr>
          </w:p>
          <w:p>
            <w:pPr>
              <w:ind w:firstLine="3120" w:firstLineChars="1300"/>
              <w:rPr>
                <w:rFonts w:hint="eastAsia" w:ascii="宋体" w:hAnsi="宋体" w:eastAsia="宋体" w:cs="宋体"/>
                <w:sz w:val="24"/>
                <w:szCs w:val="24"/>
              </w:rPr>
            </w:pPr>
          </w:p>
          <w:p>
            <w:pPr>
              <w:ind w:firstLine="1320" w:firstLineChars="550"/>
              <w:rPr>
                <w:rFonts w:hint="eastAsia" w:ascii="宋体" w:hAnsi="宋体" w:eastAsia="宋体" w:cs="宋体"/>
                <w:sz w:val="24"/>
                <w:szCs w:val="24"/>
              </w:rPr>
            </w:pPr>
            <w:r>
              <w:rPr>
                <w:rFonts w:hint="eastAsia" w:ascii="宋体" w:hAnsi="宋体" w:eastAsia="宋体" w:cs="宋体"/>
                <w:sz w:val="24"/>
                <w:szCs w:val="24"/>
              </w:rPr>
              <w:t>学校负责人签名：                      学校盖章</w:t>
            </w:r>
          </w:p>
          <w:p>
            <w:pPr>
              <w:ind w:firstLine="1320" w:firstLineChars="550"/>
              <w:rPr>
                <w:rFonts w:hint="eastAsia" w:ascii="宋体" w:hAnsi="宋体" w:eastAsia="宋体" w:cs="宋体"/>
                <w:sz w:val="24"/>
                <w:szCs w:val="24"/>
              </w:rPr>
            </w:pPr>
          </w:p>
          <w:p>
            <w:pPr>
              <w:spacing w:before="120" w:beforeLines="50"/>
              <w:rPr>
                <w:rFonts w:hint="eastAsia" w:ascii="宋体" w:hAnsi="宋体" w:eastAsia="宋体" w:cs="宋体"/>
                <w:sz w:val="24"/>
                <w:szCs w:val="24"/>
              </w:rPr>
            </w:pPr>
            <w:r>
              <w:rPr>
                <w:rFonts w:hint="eastAsia" w:ascii="宋体" w:hAnsi="宋体" w:eastAsia="宋体" w:cs="宋体"/>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0" w:hRule="atLeast"/>
          <w:jc w:val="center"/>
        </w:trPr>
        <w:tc>
          <w:tcPr>
            <w:tcW w:w="9112" w:type="dxa"/>
            <w:gridSpan w:val="9"/>
            <w:tcBorders>
              <w:top w:val="single" w:color="auto" w:sz="4" w:space="0"/>
              <w:left w:val="single" w:color="auto" w:sz="4" w:space="0"/>
              <w:bottom w:val="single" w:color="auto" w:sz="4" w:space="0"/>
              <w:right w:val="single" w:color="auto" w:sz="4" w:space="0"/>
            </w:tcBorders>
          </w:tcPr>
          <w:p>
            <w:pPr>
              <w:spacing w:before="120" w:beforeLines="50"/>
              <w:rPr>
                <w:rFonts w:hint="eastAsia" w:ascii="宋体" w:hAnsi="宋体" w:eastAsia="宋体" w:cs="宋体"/>
                <w:sz w:val="24"/>
                <w:szCs w:val="24"/>
              </w:rPr>
            </w:pPr>
            <w:r>
              <w:rPr>
                <w:rFonts w:hint="eastAsia" w:ascii="宋体" w:hAnsi="宋体" w:eastAsia="宋体" w:cs="宋体"/>
                <w:sz w:val="24"/>
                <w:szCs w:val="24"/>
              </w:rPr>
              <w:t>十一、省教育厅评审意见</w:t>
            </w:r>
          </w:p>
          <w:p>
            <w:pPr>
              <w:spacing w:before="120" w:beforeLines="50"/>
              <w:rPr>
                <w:rFonts w:hint="eastAsia" w:ascii="宋体" w:hAnsi="宋体" w:eastAsia="宋体" w:cs="宋体"/>
                <w:sz w:val="24"/>
                <w:szCs w:val="24"/>
              </w:rPr>
            </w:pPr>
          </w:p>
          <w:p>
            <w:pPr>
              <w:spacing w:before="120" w:beforeLines="50"/>
              <w:rPr>
                <w:rFonts w:hint="eastAsia" w:ascii="宋体" w:hAnsi="宋体" w:eastAsia="宋体" w:cs="宋体"/>
                <w:sz w:val="24"/>
                <w:szCs w:val="24"/>
              </w:rPr>
            </w:pPr>
          </w:p>
          <w:p>
            <w:pPr>
              <w:spacing w:before="120" w:beforeLines="50"/>
              <w:rPr>
                <w:rFonts w:hint="eastAsia" w:ascii="宋体" w:hAnsi="宋体" w:eastAsia="宋体" w:cs="宋体"/>
                <w:sz w:val="24"/>
                <w:szCs w:val="24"/>
              </w:rPr>
            </w:pPr>
          </w:p>
          <w:p>
            <w:pPr>
              <w:spacing w:before="120" w:beforeLines="50"/>
              <w:rPr>
                <w:rFonts w:hint="eastAsia" w:ascii="宋体" w:hAnsi="宋体" w:eastAsia="宋体" w:cs="宋体"/>
                <w:sz w:val="24"/>
                <w:szCs w:val="24"/>
              </w:rPr>
            </w:pPr>
          </w:p>
          <w:p>
            <w:pPr>
              <w:spacing w:before="120" w:beforeLines="50"/>
              <w:rPr>
                <w:rFonts w:hint="eastAsia" w:ascii="宋体" w:hAnsi="宋体" w:eastAsia="宋体" w:cs="宋体"/>
                <w:sz w:val="24"/>
                <w:szCs w:val="24"/>
              </w:rPr>
            </w:pPr>
          </w:p>
          <w:p>
            <w:pPr>
              <w:spacing w:before="120" w:beforeLines="50"/>
              <w:rPr>
                <w:rFonts w:hint="eastAsia" w:ascii="宋体" w:hAnsi="宋体" w:eastAsia="宋体" w:cs="宋体"/>
                <w:sz w:val="24"/>
                <w:szCs w:val="24"/>
              </w:rPr>
            </w:pPr>
          </w:p>
          <w:p>
            <w:pPr>
              <w:snapToGrid w:val="0"/>
              <w:jc w:val="center"/>
              <w:rPr>
                <w:rFonts w:hint="eastAsia" w:ascii="宋体" w:hAnsi="宋体" w:eastAsia="宋体" w:cs="宋体"/>
                <w:sz w:val="24"/>
                <w:szCs w:val="24"/>
              </w:rPr>
            </w:pPr>
            <w:r>
              <w:rPr>
                <w:rFonts w:hint="eastAsia" w:ascii="宋体" w:hAnsi="宋体" w:eastAsia="宋体" w:cs="宋体"/>
                <w:sz w:val="24"/>
                <w:szCs w:val="24"/>
              </w:rPr>
              <w:t xml:space="preserve">                                     单位盖章</w:t>
            </w:r>
          </w:p>
          <w:p>
            <w:pPr>
              <w:snapToGrid w:val="0"/>
              <w:jc w:val="center"/>
              <w:rPr>
                <w:rFonts w:hint="eastAsia" w:ascii="宋体" w:hAnsi="宋体" w:eastAsia="宋体" w:cs="宋体"/>
                <w:sz w:val="24"/>
                <w:szCs w:val="24"/>
              </w:rPr>
            </w:pPr>
          </w:p>
          <w:p>
            <w:pPr>
              <w:spacing w:before="120" w:beforeLines="50"/>
              <w:jc w:val="center"/>
              <w:rPr>
                <w:rFonts w:hint="eastAsia" w:ascii="宋体" w:hAnsi="宋体" w:eastAsia="宋体" w:cs="宋体"/>
                <w:sz w:val="24"/>
                <w:szCs w:val="24"/>
              </w:rPr>
            </w:pPr>
            <w:r>
              <w:rPr>
                <w:rFonts w:hint="eastAsia" w:ascii="宋体" w:hAnsi="宋体" w:eastAsia="宋体" w:cs="宋体"/>
                <w:sz w:val="24"/>
                <w:szCs w:val="24"/>
              </w:rPr>
              <w:t xml:space="preserve">                                      年     月     日</w:t>
            </w:r>
          </w:p>
        </w:tc>
      </w:tr>
    </w:tbl>
    <w:p>
      <w:pPr>
        <w:spacing w:line="560" w:lineRule="exact"/>
        <w:jc w:val="left"/>
        <w:rPr>
          <w:sz w:val="24"/>
        </w:rPr>
      </w:pPr>
      <w:r>
        <w:rPr>
          <w:rFonts w:hint="eastAsia"/>
          <w:sz w:val="24"/>
        </w:rPr>
        <w:t>注：表格栏高不够可增加。</w:t>
      </w:r>
    </w:p>
    <w:p>
      <w:pPr>
        <w:spacing w:line="560" w:lineRule="exact"/>
        <w:jc w:val="center"/>
        <w:rPr>
          <w:rFonts w:ascii="方正小标宋简体" w:hAnsi="宋体" w:eastAsia="方正小标宋简体"/>
          <w:sz w:val="32"/>
          <w:szCs w:val="32"/>
        </w:rPr>
      </w:pPr>
      <w:r>
        <w:rPr>
          <w:sz w:val="24"/>
        </w:rPr>
        <w:br w:type="page"/>
      </w:r>
      <w:r>
        <w:rPr>
          <w:rFonts w:hint="eastAsia" w:ascii="方正小标宋简体" w:hAnsi="宋体" w:eastAsia="方正小标宋简体"/>
          <w:sz w:val="32"/>
          <w:szCs w:val="32"/>
        </w:rPr>
        <w:t>西北工业大学大学生创新创业训练计划项目</w:t>
      </w:r>
    </w:p>
    <w:p>
      <w:pPr>
        <w:tabs>
          <w:tab w:val="center" w:pos="4153"/>
        </w:tabs>
        <w:spacing w:line="560" w:lineRule="exact"/>
        <w:jc w:val="left"/>
        <w:rPr>
          <w:rFonts w:ascii="方正小标宋简体" w:hAnsi="宋体" w:eastAsia="方正小标宋简体"/>
          <w:sz w:val="32"/>
          <w:szCs w:val="32"/>
        </w:rPr>
      </w:pPr>
      <w:r>
        <w:rPr>
          <w:rFonts w:ascii="方正小标宋简体" w:hAnsi="宋体" w:eastAsia="方正小标宋简体"/>
          <w:sz w:val="24"/>
        </w:rPr>
        <w:tab/>
      </w:r>
      <w:r>
        <w:rPr>
          <w:rFonts w:hint="eastAsia" w:ascii="方正小标宋简体" w:hAnsi="宋体" w:eastAsia="方正小标宋简体"/>
          <w:sz w:val="32"/>
          <w:szCs w:val="32"/>
        </w:rPr>
        <w:t>创新训练项目申报补充信息</w:t>
      </w:r>
    </w:p>
    <w:tbl>
      <w:tblPr>
        <w:tblStyle w:val="11"/>
        <w:tblW w:w="8994" w:type="dxa"/>
        <w:tblInd w:w="-97"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731"/>
        <w:gridCol w:w="565"/>
        <w:gridCol w:w="1678"/>
        <w:gridCol w:w="1966"/>
        <w:gridCol w:w="405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434" w:hRule="atLeast"/>
        </w:trPr>
        <w:tc>
          <w:tcPr>
            <w:tcW w:w="8994" w:type="dxa"/>
            <w:gridSpan w:val="5"/>
            <w:tcBorders>
              <w:top w:val="single" w:color="auto" w:sz="6" w:space="0"/>
              <w:left w:val="single" w:color="auto" w:sz="6" w:space="0"/>
              <w:bottom w:val="single" w:color="auto" w:sz="4" w:space="0"/>
              <w:right w:val="single" w:color="auto" w:sz="6" w:space="0"/>
            </w:tcBorders>
            <w:vAlign w:val="center"/>
          </w:tcPr>
          <w:p>
            <w:pPr>
              <w:jc w:val="center"/>
              <w:rPr>
                <w:rFonts w:ascii="宋体" w:hAnsi="宋体"/>
                <w:sz w:val="24"/>
              </w:rPr>
            </w:pPr>
            <w:r>
              <w:rPr>
                <w:rFonts w:hint="eastAsia" w:ascii="宋体" w:hAnsi="宋体"/>
                <w:sz w:val="24"/>
              </w:rPr>
              <w:t>项目基本情况（补充）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25" w:hRule="atLeast"/>
        </w:trPr>
        <w:tc>
          <w:tcPr>
            <w:tcW w:w="1296" w:type="dxa"/>
            <w:gridSpan w:val="2"/>
            <w:tcBorders>
              <w:top w:val="single" w:color="auto" w:sz="6" w:space="0"/>
              <w:left w:val="single" w:color="auto" w:sz="6"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项目名称</w:t>
            </w:r>
          </w:p>
        </w:tc>
        <w:tc>
          <w:tcPr>
            <w:tcW w:w="7698" w:type="dxa"/>
            <w:gridSpan w:val="3"/>
            <w:tcBorders>
              <w:top w:val="single" w:color="auto" w:sz="6" w:space="0"/>
              <w:left w:val="nil"/>
              <w:right w:val="single" w:color="auto" w:sz="6" w:space="0"/>
            </w:tcBorders>
            <w:vAlign w:val="center"/>
          </w:tcPr>
          <w:p>
            <w:pPr>
              <w:jc w:val="center"/>
              <w:rPr>
                <w:rFonts w:ascii="宋体" w:hAnsi="宋体"/>
                <w:sz w:val="24"/>
              </w:rPr>
            </w:pPr>
            <w:r>
              <w:rPr>
                <w:rFonts w:hint="eastAsia"/>
                <w:sz w:val="24"/>
              </w:rPr>
              <w:t>光电化学传感器的超声可控制备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133" w:hRule="atLeast"/>
        </w:trPr>
        <w:tc>
          <w:tcPr>
            <w:tcW w:w="1296" w:type="dxa"/>
            <w:gridSpan w:val="2"/>
            <w:tcBorders>
              <w:top w:val="single" w:color="auto" w:sz="4" w:space="0"/>
              <w:left w:val="single" w:color="auto" w:sz="6" w:space="0"/>
              <w:bottom w:val="nil"/>
              <w:right w:val="single" w:color="auto" w:sz="4" w:space="0"/>
            </w:tcBorders>
            <w:vAlign w:val="center"/>
          </w:tcPr>
          <w:p>
            <w:pPr>
              <w:jc w:val="center"/>
              <w:rPr>
                <w:rFonts w:ascii="宋体" w:hAnsi="宋体"/>
                <w:sz w:val="24"/>
              </w:rPr>
            </w:pPr>
            <w:r>
              <w:rPr>
                <w:rFonts w:hint="eastAsia" w:ascii="宋体" w:hAnsi="宋体"/>
                <w:sz w:val="24"/>
              </w:rPr>
              <w:t>所属学科</w:t>
            </w:r>
          </w:p>
        </w:tc>
        <w:tc>
          <w:tcPr>
            <w:tcW w:w="7698" w:type="dxa"/>
            <w:gridSpan w:val="3"/>
            <w:tcBorders>
              <w:top w:val="nil"/>
              <w:left w:val="nil"/>
              <w:bottom w:val="single" w:color="auto" w:sz="4" w:space="0"/>
              <w:right w:val="single" w:color="auto" w:sz="6" w:space="0"/>
            </w:tcBorders>
            <w:vAlign w:val="center"/>
          </w:tcPr>
          <w:p>
            <w:pPr>
              <w:jc w:val="center"/>
              <w:rPr>
                <w:rFonts w:ascii="宋体" w:hAnsi="宋体"/>
                <w:sz w:val="24"/>
              </w:rPr>
            </w:pPr>
            <w:r>
              <w:rPr>
                <w:rFonts w:hint="eastAsia" w:ascii="宋体" w:hAnsi="宋体"/>
                <w:sz w:val="24"/>
              </w:rPr>
              <w:t>材料物理与化学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83" w:hRule="atLeast"/>
        </w:trPr>
        <w:tc>
          <w:tcPr>
            <w:tcW w:w="1296" w:type="dxa"/>
            <w:gridSpan w:val="2"/>
            <w:tcBorders>
              <w:top w:val="single" w:color="auto" w:sz="4" w:space="0"/>
              <w:left w:val="single" w:color="auto" w:sz="6" w:space="0"/>
              <w:bottom w:val="nil"/>
              <w:right w:val="single" w:color="auto" w:sz="4" w:space="0"/>
            </w:tcBorders>
            <w:vAlign w:val="center"/>
          </w:tcPr>
          <w:p>
            <w:pPr>
              <w:jc w:val="center"/>
              <w:rPr>
                <w:rFonts w:ascii="宋体" w:hAnsi="宋体"/>
                <w:sz w:val="24"/>
              </w:rPr>
            </w:pPr>
            <w:r>
              <w:rPr>
                <w:rFonts w:hint="eastAsia" w:ascii="宋体" w:hAnsi="宋体"/>
                <w:sz w:val="24"/>
              </w:rPr>
              <w:t>指导教师1</w:t>
            </w:r>
          </w:p>
        </w:tc>
        <w:tc>
          <w:tcPr>
            <w:tcW w:w="1678"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r>
              <w:rPr>
                <w:rFonts w:hint="eastAsia" w:ascii="宋体" w:hAnsi="宋体"/>
                <w:sz w:val="24"/>
              </w:rPr>
              <w:t>翟薇</w:t>
            </w:r>
          </w:p>
        </w:tc>
        <w:tc>
          <w:tcPr>
            <w:tcW w:w="1966" w:type="dxa"/>
            <w:tcBorders>
              <w:top w:val="single" w:color="auto" w:sz="4" w:space="0"/>
              <w:left w:val="nil"/>
              <w:bottom w:val="single" w:color="auto" w:sz="4" w:space="0"/>
              <w:right w:val="single" w:color="auto" w:sz="4" w:space="0"/>
            </w:tcBorders>
            <w:vAlign w:val="center"/>
          </w:tcPr>
          <w:p>
            <w:pPr>
              <w:ind w:firstLine="240" w:firstLineChars="100"/>
              <w:rPr>
                <w:rFonts w:ascii="宋体" w:hAnsi="宋体"/>
                <w:sz w:val="24"/>
              </w:rPr>
            </w:pPr>
            <w:r>
              <w:rPr>
                <w:rFonts w:hint="eastAsia" w:ascii="宋体" w:hAnsi="宋体"/>
                <w:sz w:val="24"/>
              </w:rPr>
              <w:t>联系电话</w:t>
            </w:r>
          </w:p>
        </w:tc>
        <w:tc>
          <w:tcPr>
            <w:tcW w:w="4054" w:type="dxa"/>
            <w:tcBorders>
              <w:top w:val="single" w:color="auto" w:sz="4" w:space="0"/>
              <w:left w:val="single" w:color="auto" w:sz="4" w:space="0"/>
              <w:bottom w:val="single" w:color="auto" w:sz="4" w:space="0"/>
              <w:right w:val="single" w:color="auto" w:sz="6" w:space="0"/>
            </w:tcBorders>
            <w:vAlign w:val="center"/>
          </w:tcPr>
          <w:p>
            <w:pPr>
              <w:rPr>
                <w:rFonts w:ascii="宋体" w:hAnsi="宋体"/>
                <w:sz w:val="24"/>
              </w:rPr>
            </w:pPr>
            <w:r>
              <w:rPr>
                <w:rFonts w:hint="eastAsia" w:ascii="宋体" w:hAnsi="宋体"/>
                <w:sz w:val="24"/>
              </w:rPr>
              <w:t>15114816416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403" w:hRule="atLeast"/>
        </w:trPr>
        <w:tc>
          <w:tcPr>
            <w:tcW w:w="1296" w:type="dxa"/>
            <w:gridSpan w:val="2"/>
            <w:tcBorders>
              <w:top w:val="single" w:color="auto" w:sz="4" w:space="0"/>
              <w:left w:val="single" w:color="auto" w:sz="6" w:space="0"/>
              <w:bottom w:val="nil"/>
              <w:right w:val="single" w:color="auto" w:sz="4" w:space="0"/>
            </w:tcBorders>
            <w:vAlign w:val="center"/>
          </w:tcPr>
          <w:p>
            <w:pPr>
              <w:jc w:val="center"/>
              <w:rPr>
                <w:rFonts w:ascii="宋体" w:hAnsi="宋体"/>
                <w:sz w:val="24"/>
              </w:rPr>
            </w:pPr>
            <w:r>
              <w:rPr>
                <w:rFonts w:hint="eastAsia" w:ascii="宋体" w:hAnsi="宋体"/>
                <w:sz w:val="24"/>
              </w:rPr>
              <w:t>指导老师2</w:t>
            </w:r>
          </w:p>
        </w:tc>
        <w:tc>
          <w:tcPr>
            <w:tcW w:w="1678"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p>
        </w:tc>
        <w:tc>
          <w:tcPr>
            <w:tcW w:w="1966" w:type="dxa"/>
            <w:tcBorders>
              <w:top w:val="single" w:color="auto" w:sz="4" w:space="0"/>
              <w:left w:val="nil"/>
              <w:bottom w:val="single" w:color="auto" w:sz="4" w:space="0"/>
              <w:right w:val="single" w:color="auto" w:sz="4" w:space="0"/>
            </w:tcBorders>
            <w:vAlign w:val="center"/>
          </w:tcPr>
          <w:p>
            <w:pPr>
              <w:ind w:firstLine="240" w:firstLineChars="100"/>
              <w:rPr>
                <w:rFonts w:ascii="宋体" w:hAnsi="宋体"/>
                <w:sz w:val="24"/>
              </w:rPr>
            </w:pPr>
            <w:r>
              <w:rPr>
                <w:rFonts w:hint="eastAsia" w:ascii="宋体" w:hAnsi="宋体"/>
                <w:sz w:val="24"/>
              </w:rPr>
              <w:t>联系电话</w:t>
            </w:r>
          </w:p>
        </w:tc>
        <w:tc>
          <w:tcPr>
            <w:tcW w:w="4054" w:type="dxa"/>
            <w:tcBorders>
              <w:top w:val="single" w:color="auto" w:sz="4" w:space="0"/>
              <w:left w:val="single" w:color="auto" w:sz="4" w:space="0"/>
              <w:bottom w:val="single" w:color="auto" w:sz="4" w:space="0"/>
              <w:right w:val="single" w:color="auto" w:sz="6" w:space="0"/>
            </w:tcBorders>
            <w:vAlign w:val="center"/>
          </w:tcPr>
          <w:p>
            <w:pP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548" w:hRule="atLeast"/>
        </w:trPr>
        <w:tc>
          <w:tcPr>
            <w:tcW w:w="2974" w:type="dxa"/>
            <w:gridSpan w:val="3"/>
            <w:tcBorders>
              <w:top w:val="single" w:color="auto" w:sz="4" w:space="0"/>
              <w:left w:val="single" w:color="auto" w:sz="6" w:space="0"/>
              <w:bottom w:val="nil"/>
              <w:right w:val="single" w:color="auto" w:sz="4" w:space="0"/>
            </w:tcBorders>
            <w:vAlign w:val="center"/>
          </w:tcPr>
          <w:p>
            <w:pPr>
              <w:rPr>
                <w:rFonts w:ascii="宋体" w:hAnsi="宋体"/>
                <w:sz w:val="24"/>
              </w:rPr>
            </w:pPr>
            <w:r>
              <w:rPr>
                <w:rFonts w:hint="eastAsia" w:ascii="宋体" w:hAnsi="宋体"/>
                <w:sz w:val="24"/>
              </w:rPr>
              <w:t>指导教师对项目的</w:t>
            </w:r>
          </w:p>
          <w:p>
            <w:pPr>
              <w:rPr>
                <w:rFonts w:ascii="宋体" w:hAnsi="宋体"/>
                <w:sz w:val="24"/>
              </w:rPr>
            </w:pPr>
            <w:r>
              <w:rPr>
                <w:rFonts w:hint="eastAsia" w:ascii="宋体" w:hAnsi="宋体"/>
                <w:sz w:val="24"/>
              </w:rPr>
              <w:t>支持情况</w:t>
            </w:r>
          </w:p>
        </w:tc>
        <w:tc>
          <w:tcPr>
            <w:tcW w:w="6020" w:type="dxa"/>
            <w:gridSpan w:val="2"/>
            <w:tcBorders>
              <w:top w:val="single" w:color="auto" w:sz="4" w:space="0"/>
              <w:left w:val="nil"/>
              <w:bottom w:val="single" w:color="auto" w:sz="4" w:space="0"/>
              <w:right w:val="single" w:color="auto" w:sz="6" w:space="0"/>
            </w:tcBorders>
            <w:vAlign w:val="center"/>
          </w:tcPr>
          <w:p>
            <w:pPr>
              <w:rPr>
                <w:rFonts w:ascii="宋体" w:hAnsi="宋体"/>
                <w:sz w:val="24"/>
              </w:rPr>
            </w:pPr>
          </w:p>
          <w:p>
            <w:pP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167" w:hRule="atLeast"/>
        </w:trPr>
        <w:tc>
          <w:tcPr>
            <w:tcW w:w="731" w:type="dxa"/>
            <w:vMerge w:val="restart"/>
            <w:tcBorders>
              <w:top w:val="single" w:color="auto" w:sz="4" w:space="0"/>
              <w:left w:val="single" w:color="auto" w:sz="4" w:space="0"/>
              <w:bottom w:val="single" w:color="auto" w:sz="4" w:space="0"/>
              <w:right w:val="nil"/>
            </w:tcBorders>
            <w:textDirection w:val="tbRlV"/>
            <w:vAlign w:val="center"/>
          </w:tcPr>
          <w:p>
            <w:pPr>
              <w:ind w:left="113" w:right="113"/>
              <w:jc w:val="center"/>
              <w:rPr>
                <w:rFonts w:ascii="宋体" w:hAnsi="宋体"/>
                <w:sz w:val="24"/>
              </w:rPr>
            </w:pPr>
            <w:r>
              <w:rPr>
                <w:rFonts w:hint="eastAsia" w:ascii="宋体" w:hAnsi="宋体"/>
                <w:sz w:val="24"/>
              </w:rPr>
              <w:t>项目成员分工</w:t>
            </w:r>
          </w:p>
        </w:tc>
        <w:tc>
          <w:tcPr>
            <w:tcW w:w="224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姓名</w:t>
            </w:r>
          </w:p>
        </w:tc>
        <w:tc>
          <w:tcPr>
            <w:tcW w:w="1966"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r>
              <w:rPr>
                <w:rFonts w:hint="eastAsia" w:ascii="宋体" w:hAnsi="宋体"/>
                <w:sz w:val="24"/>
              </w:rPr>
              <w:t>学号</w:t>
            </w:r>
          </w:p>
        </w:tc>
        <w:tc>
          <w:tcPr>
            <w:tcW w:w="4054"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r>
              <w:rPr>
                <w:rFonts w:hint="eastAsia" w:ascii="宋体" w:hAnsi="宋体"/>
                <w:sz w:val="24"/>
              </w:rPr>
              <w:t>项目分工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328" w:hRule="atLeast"/>
        </w:trPr>
        <w:tc>
          <w:tcPr>
            <w:tcW w:w="731" w:type="dxa"/>
            <w:vMerge w:val="continue"/>
            <w:tcBorders>
              <w:top w:val="nil"/>
              <w:left w:val="single" w:color="auto" w:sz="4" w:space="0"/>
              <w:bottom w:val="single" w:color="auto" w:sz="4" w:space="0"/>
              <w:right w:val="nil"/>
            </w:tcBorders>
            <w:vAlign w:val="center"/>
          </w:tcPr>
          <w:p>
            <w:pPr>
              <w:spacing w:line="240" w:lineRule="atLeast"/>
              <w:jc w:val="center"/>
              <w:rPr>
                <w:rFonts w:ascii="宋体" w:hAnsi="宋体"/>
                <w:sz w:val="24"/>
              </w:rPr>
            </w:pPr>
          </w:p>
        </w:tc>
        <w:tc>
          <w:tcPr>
            <w:tcW w:w="224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张杰</w:t>
            </w:r>
          </w:p>
        </w:tc>
        <w:tc>
          <w:tcPr>
            <w:tcW w:w="1966"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r>
              <w:rPr>
                <w:rFonts w:hint="eastAsia" w:ascii="宋体" w:hAnsi="宋体"/>
                <w:sz w:val="24"/>
              </w:rPr>
              <w:t>2018302591</w:t>
            </w:r>
          </w:p>
        </w:tc>
        <w:tc>
          <w:tcPr>
            <w:tcW w:w="4054"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sz w:val="24"/>
                <w:lang w:val="en-US" w:eastAsia="zh-CN"/>
              </w:rPr>
            </w:pPr>
            <w:r>
              <w:rPr>
                <w:rFonts w:hint="eastAsia" w:ascii="宋体" w:hAnsi="宋体"/>
                <w:sz w:val="24"/>
                <w:lang w:val="en-US" w:eastAsia="zh-CN"/>
              </w:rPr>
              <w:t>传感器的可控制备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328" w:hRule="atLeast"/>
        </w:trPr>
        <w:tc>
          <w:tcPr>
            <w:tcW w:w="731" w:type="dxa"/>
            <w:vMerge w:val="continue"/>
            <w:tcBorders>
              <w:top w:val="nil"/>
              <w:left w:val="single" w:color="auto" w:sz="4" w:space="0"/>
              <w:bottom w:val="single" w:color="auto" w:sz="4" w:space="0"/>
              <w:right w:val="nil"/>
            </w:tcBorders>
            <w:vAlign w:val="center"/>
          </w:tcPr>
          <w:p>
            <w:pPr>
              <w:spacing w:line="240" w:lineRule="atLeast"/>
              <w:jc w:val="center"/>
              <w:rPr>
                <w:rFonts w:ascii="宋体" w:hAnsi="宋体"/>
                <w:sz w:val="24"/>
              </w:rPr>
            </w:pPr>
          </w:p>
        </w:tc>
        <w:tc>
          <w:tcPr>
            <w:tcW w:w="224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崔莹</w:t>
            </w:r>
          </w:p>
        </w:tc>
        <w:tc>
          <w:tcPr>
            <w:tcW w:w="1966"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r>
              <w:rPr>
                <w:rFonts w:hint="eastAsia" w:ascii="宋体" w:hAnsi="宋体"/>
                <w:sz w:val="24"/>
              </w:rPr>
              <w:t>2018302556</w:t>
            </w:r>
          </w:p>
        </w:tc>
        <w:tc>
          <w:tcPr>
            <w:tcW w:w="4054"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sz w:val="24"/>
                <w:lang w:val="en-US" w:eastAsia="zh-CN"/>
              </w:rPr>
            </w:pPr>
            <w:r>
              <w:rPr>
                <w:rFonts w:hint="eastAsia" w:ascii="宋体" w:hAnsi="宋体"/>
                <w:sz w:val="24"/>
                <w:lang w:val="en-US" w:eastAsia="zh-CN"/>
              </w:rPr>
              <w:t>传感器的性能分析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263" w:hRule="atLeast"/>
        </w:trPr>
        <w:tc>
          <w:tcPr>
            <w:tcW w:w="731" w:type="dxa"/>
            <w:vMerge w:val="continue"/>
            <w:tcBorders>
              <w:top w:val="nil"/>
              <w:left w:val="single" w:color="auto" w:sz="4" w:space="0"/>
              <w:bottom w:val="single" w:color="auto" w:sz="4" w:space="0"/>
              <w:right w:val="nil"/>
            </w:tcBorders>
            <w:vAlign w:val="center"/>
          </w:tcPr>
          <w:p>
            <w:pPr>
              <w:jc w:val="center"/>
              <w:rPr>
                <w:rFonts w:ascii="宋体" w:hAnsi="宋体"/>
                <w:sz w:val="24"/>
              </w:rPr>
            </w:pPr>
          </w:p>
        </w:tc>
        <w:tc>
          <w:tcPr>
            <w:tcW w:w="224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薛丁维</w:t>
            </w:r>
          </w:p>
        </w:tc>
        <w:tc>
          <w:tcPr>
            <w:tcW w:w="1966"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r>
              <w:rPr>
                <w:rFonts w:hint="eastAsia" w:ascii="宋体" w:hAnsi="宋体"/>
                <w:sz w:val="24"/>
              </w:rPr>
              <w:t>2018301531</w:t>
            </w:r>
          </w:p>
        </w:tc>
        <w:tc>
          <w:tcPr>
            <w:tcW w:w="4054"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sz w:val="24"/>
                <w:lang w:val="en-US" w:eastAsia="zh-CN"/>
              </w:rPr>
            </w:pPr>
            <w:r>
              <w:rPr>
                <w:rFonts w:hint="eastAsia" w:ascii="宋体" w:hAnsi="宋体"/>
                <w:sz w:val="24"/>
                <w:lang w:val="en-US" w:eastAsia="zh-CN"/>
              </w:rPr>
              <w:t>数据的处理与拟合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226" w:hRule="atLeast"/>
        </w:trPr>
        <w:tc>
          <w:tcPr>
            <w:tcW w:w="731" w:type="dxa"/>
            <w:vMerge w:val="continue"/>
            <w:tcBorders>
              <w:top w:val="nil"/>
              <w:left w:val="single" w:color="auto" w:sz="4" w:space="0"/>
              <w:bottom w:val="single" w:color="auto" w:sz="4" w:space="0"/>
              <w:right w:val="nil"/>
            </w:tcBorders>
            <w:vAlign w:val="center"/>
          </w:tcPr>
          <w:p>
            <w:pPr>
              <w:jc w:val="center"/>
              <w:rPr>
                <w:rFonts w:ascii="宋体" w:hAnsi="宋体"/>
                <w:sz w:val="24"/>
              </w:rPr>
            </w:pPr>
          </w:p>
        </w:tc>
        <w:tc>
          <w:tcPr>
            <w:tcW w:w="224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p>
        </w:tc>
        <w:tc>
          <w:tcPr>
            <w:tcW w:w="1966"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p>
        </w:tc>
        <w:tc>
          <w:tcPr>
            <w:tcW w:w="4054"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187" w:hRule="atLeast"/>
        </w:trPr>
        <w:tc>
          <w:tcPr>
            <w:tcW w:w="731" w:type="dxa"/>
            <w:vMerge w:val="continue"/>
            <w:tcBorders>
              <w:top w:val="nil"/>
              <w:left w:val="single" w:color="auto" w:sz="4" w:space="0"/>
              <w:bottom w:val="single" w:color="auto" w:sz="4" w:space="0"/>
              <w:right w:val="nil"/>
            </w:tcBorders>
            <w:vAlign w:val="center"/>
          </w:tcPr>
          <w:p>
            <w:pPr>
              <w:jc w:val="center"/>
              <w:rPr>
                <w:rFonts w:ascii="宋体" w:hAnsi="宋体"/>
                <w:sz w:val="24"/>
              </w:rPr>
            </w:pPr>
          </w:p>
        </w:tc>
        <w:tc>
          <w:tcPr>
            <w:tcW w:w="224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p>
        </w:tc>
        <w:tc>
          <w:tcPr>
            <w:tcW w:w="1966"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p>
        </w:tc>
        <w:tc>
          <w:tcPr>
            <w:tcW w:w="4054"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417" w:hRule="atLeast"/>
        </w:trPr>
        <w:tc>
          <w:tcPr>
            <w:tcW w:w="8994" w:type="dxa"/>
            <w:gridSpan w:val="5"/>
            <w:tcBorders>
              <w:top w:val="nil"/>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项目立项依据（补充）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6261" w:hRule="atLeast"/>
        </w:trPr>
        <w:tc>
          <w:tcPr>
            <w:tcW w:w="8994" w:type="dxa"/>
            <w:gridSpan w:val="5"/>
            <w:tcBorders>
              <w:top w:val="single" w:color="auto" w:sz="4" w:space="0"/>
              <w:left w:val="single" w:color="auto" w:sz="4" w:space="0"/>
              <w:bottom w:val="single" w:color="auto" w:sz="4" w:space="0"/>
              <w:right w:val="single" w:color="auto" w:sz="4" w:space="0"/>
            </w:tcBorders>
            <w:vAlign w:val="center"/>
          </w:tcPr>
          <w:p>
            <w:pPr>
              <w:numPr>
                <w:ilvl w:val="0"/>
                <w:numId w:val="7"/>
              </w:numPr>
              <w:rPr>
                <w:rFonts w:ascii="宋体" w:hAnsi="宋体"/>
                <w:sz w:val="24"/>
              </w:rPr>
            </w:pPr>
            <w:r>
              <w:rPr>
                <w:rFonts w:hint="eastAsia" w:ascii="宋体" w:hAnsi="宋体"/>
                <w:sz w:val="24"/>
              </w:rPr>
              <w:t>项目相关内容的国内外研究现状和发展动态</w:t>
            </w:r>
          </w:p>
          <w:p>
            <w:pPr>
              <w:adjustRightInd w:val="0"/>
              <w:snapToGrid w:val="0"/>
              <w:spacing w:before="48" w:beforeLines="20" w:after="48" w:afterLines="20" w:line="360" w:lineRule="auto"/>
              <w:rPr>
                <w:rFonts w:ascii="宋体" w:hAnsi="宋体"/>
                <w:b/>
                <w:bCs/>
                <w:sz w:val="24"/>
              </w:rPr>
            </w:pPr>
            <w:r>
              <w:rPr>
                <w:rFonts w:hint="eastAsia" w:ascii="宋体" w:hAnsi="宋体" w:eastAsia="宋体" w:cs="宋体"/>
                <w:b/>
                <w:bCs/>
                <w:color w:val="000000"/>
                <w:sz w:val="24"/>
                <w:lang w:val="en-US" w:eastAsia="zh-CN"/>
              </w:rPr>
              <w:t>1.光电化学传感器的研究现状</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光电化学传感器（PEC传感器）是近年来发展起来的一种基于生物化学识别过程的分析设备。早在1839年，Edmond Becquerel开创性地在电化学系统中发现了光生伏打效应，这一发现吸引了大量的追随者，并最终导致了现代光电化学领域的出现。在过去的十年中，电化学与光电性能的结合开创了PEC分析的创新领域，利用光激发活性物质，然后用电信号作为检测读出。PEC传感方法以其独特的路径和对各种分析物的检测性能而受到化学和生物分析学家的广泛关注。目前，光电化学传感器（PEC传感器）主要分为电位型（LAPS）和电流型两种。LAPS目前被广泛应用于离子的检测、PH的测定以及气体传感器，如Men制造LAPS可检测Fe,Cr,Hg，Seki使用离子载体修饰制造LAPS可检测K、Ca、Mg离子；电流型光电化学传感器的相关研究较多，目前集中在光电转换层材料的研究上，研究的材料主要包括：有机光电材料、导电高分子材料、纳米半导体材料以及复合材料，如Dong等以-联吡啶配合物为光敏材料，测定了生物素-亲和素的识别作用；多巴胺敏化纳米 TiO2 多孔电极成功应用于 NADH的灵敏光电化学测定等。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12943" w:hRule="atLeast"/>
        </w:trPr>
        <w:tc>
          <w:tcPr>
            <w:tcW w:w="8994" w:type="dxa"/>
            <w:gridSpan w:val="5"/>
            <w:tcBorders>
              <w:top w:val="single" w:color="auto" w:sz="4" w:space="0"/>
              <w:left w:val="single" w:color="auto" w:sz="4" w:space="0"/>
              <w:bottom w:val="single" w:color="auto" w:sz="4" w:space="0"/>
              <w:right w:val="single" w:color="auto" w:sz="4" w:space="0"/>
            </w:tcBorders>
            <w:vAlign w:val="center"/>
          </w:tcPr>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PEC传感器的性能与所选材料以及表面微观结构密切相关。研究者们基于TiO2、CdS等半导体材料制备了各种不同的形貌与结构或者构建复合体系来提升其PEC性能。以TiO2为例，Tavella等人以工业丝网印刷的钛工作电极为阳极氧化材料，制备了多孔TiO2阵列修饰电极，并将其应用于多巴胺的检测。由于其具有较高的比表面积，为分析物的电化学测定提供了较高的灵敏度和较宽的线性范围。Li.等人通过离子交换法改性TiO2球壳，使其同时成为探测的载体和光电转换的衬底。特殊的空心结构为气体负载提供了大量的活性位点，使其具有良好的硫化氢气体传感性能。Wang.等人将金纳米棒修饰在自掺杂TiO2纳米线的表面，然后与血红素结合进行表面功能化。金纳米棒与TiO2的协同效应有效地提高了光致载流子的产生、分离和传递。</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可以看出，对PEC工作电极半导体层微结构的设计与制备，成为调控PEC性能的研究热点。</w:t>
            </w:r>
          </w:p>
          <w:p>
            <w:pPr>
              <w:adjustRightInd w:val="0"/>
              <w:snapToGrid w:val="0"/>
              <w:spacing w:before="48" w:beforeLines="20" w:after="48" w:afterLines="20" w:line="360" w:lineRule="auto"/>
              <w:rPr>
                <w:rFonts w:hint="eastAsia" w:ascii="宋体" w:hAnsi="宋体" w:eastAsia="宋体" w:cs="宋体"/>
                <w:b/>
                <w:bCs/>
                <w:color w:val="000000"/>
                <w:sz w:val="24"/>
                <w:lang w:val="en-US" w:eastAsia="zh-CN"/>
              </w:rPr>
            </w:pPr>
            <w:r>
              <w:rPr>
                <w:rFonts w:hint="eastAsia" w:ascii="宋体" w:hAnsi="宋体" w:eastAsia="宋体" w:cs="宋体"/>
                <w:b/>
                <w:bCs/>
                <w:color w:val="000000"/>
                <w:sz w:val="24"/>
                <w:lang w:val="en-US" w:eastAsia="zh-CN"/>
              </w:rPr>
              <w:t>2.利用超声化学法制备微纳米材料</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超声化学主要是利用超声能量来加速和控制化学反应，提高产率、改变反应历程、改善反应条件以及引发新的化学反应。早在上世纪20年代，Loomis就首次报道了超声在化学和生物方面具有加快反应速率的效应；1980年，Neppiras首次在声空化的综述中使用了超声化学(sonochemistry）的术语。20世纪80年代以后，由于新型超声波设备的研制和广泛应用，超声波在化学中的研究得到迅速的发展，声化学受到了国际范围内的极大关注与重视。如今超声已被广泛应用于有机合成、催化，特别纳米材料制备。纳米材料由于其纳米效应，具有独特的力、热、电、磁、光和催化性能。纳米材料的合成依赖于生长的固液界面处特殊的传热传质和各向异性，而伴随着超声空化发生的一系列特殊物理、化学效应，超声场可以为纳米材料的制备提供理想的合成环境。如今，超声化学已经被应用于纳米金属、纳米氧化物、纳米催化剂等纳米材料的制备。</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近年来超声技术被广泛应用于纳米材料的制备中。超声化学合成的零维、一维、二维及复合纳米材料(如PbS量子点、ZnO纳米片、棒状CdS阵列)在太阳能电池，光电探测，化学传感器等方面均有应用。在超声参数控制方面的研究表明，超声功率及频率对产物具有重要影响。Palomino Resendiz等人系统研究了超声功率对于SrFe12O9纳米颗粒的晶型和磁化强度的影响，发现随着超声功率的增强，产物中Fe3O4的结晶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187" w:hRule="atLeast"/>
        </w:trPr>
        <w:tc>
          <w:tcPr>
            <w:tcW w:w="8994" w:type="dxa"/>
            <w:gridSpan w:val="5"/>
            <w:tcBorders>
              <w:top w:val="single" w:color="auto" w:sz="4" w:space="0"/>
              <w:left w:val="single" w:color="auto" w:sz="4" w:space="0"/>
              <w:bottom w:val="single" w:color="auto" w:sz="4" w:space="0"/>
              <w:right w:val="single" w:color="auto" w:sz="4" w:space="0"/>
            </w:tcBorders>
            <w:vAlign w:val="center"/>
          </w:tcPr>
          <w:p>
            <w:pPr>
              <w:adjustRightInd w:val="0"/>
              <w:snapToGrid w:val="0"/>
              <w:spacing w:before="48" w:beforeLines="20" w:after="48" w:afterLines="20" w:line="360" w:lineRule="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程度不断提高，并且在120W超声功率下所制备的SrFe12O9颗粒具有最高的磁化强度。Venkatachalaiah等人研究了不同超声频率对于Eu3+掺杂Y2O3微观形貌的控制，发现提高超声频率有利于产物形貌由球状向叶状再到花状的转变。另外，也有研究表明超声频率对于电沉积纳米涂层的形貌有一定的影响。</w:t>
            </w:r>
          </w:p>
          <w:p>
            <w:pPr>
              <w:adjustRightInd w:val="0"/>
              <w:snapToGrid w:val="0"/>
              <w:spacing w:before="48" w:beforeLines="20" w:after="48" w:afterLines="20" w:line="360" w:lineRule="auto"/>
              <w:ind w:firstLine="480" w:firstLineChars="200"/>
              <w:rPr>
                <w:rFonts w:hint="eastAsia" w:ascii="宋体" w:hAnsi="宋体" w:eastAsia="宋体" w:cs="宋体"/>
                <w:color w:val="000000"/>
                <w:sz w:val="24"/>
                <w:highlight w:val="yellow"/>
                <w:lang w:val="en-US" w:eastAsia="zh-CN"/>
              </w:rPr>
            </w:pPr>
            <w:r>
              <w:rPr>
                <w:rFonts w:hint="eastAsia" w:ascii="宋体" w:hAnsi="宋体" w:cs="宋体"/>
                <w:color w:val="000000"/>
                <w:sz w:val="24"/>
                <w:lang w:val="en-US" w:eastAsia="zh-CN"/>
              </w:rPr>
              <w:t>可以看出，超声化学制备纳米材料是目前的一大研究热点，</w:t>
            </w:r>
            <w:r>
              <w:rPr>
                <w:rFonts w:hint="eastAsia" w:ascii="宋体" w:hAnsi="宋体" w:eastAsia="宋体" w:cs="宋体"/>
                <w:color w:val="000000"/>
                <w:sz w:val="24"/>
                <w:lang w:val="en-US" w:eastAsia="zh-CN"/>
              </w:rPr>
              <w:t>目前的研究而仅给出了超声控制条件和产物的联系，而没有对超声作用的核心物理机制“空化效应的强度和分布”进行描述。同时，对于影响空化效应的另一重要条件----曝气的研究十分缺乏。</w:t>
            </w:r>
            <w:r>
              <w:rPr>
                <w:rFonts w:hint="eastAsia" w:ascii="宋体" w:hAnsi="宋体" w:cs="宋体"/>
                <w:color w:val="000000"/>
                <w:sz w:val="24"/>
                <w:lang w:val="en-US" w:eastAsia="zh-CN"/>
              </w:rPr>
              <w:t xml:space="preserve">  </w:t>
            </w:r>
            <w:commentRangeStart w:id="0"/>
            <w:r>
              <w:rPr>
                <w:rFonts w:hint="eastAsia" w:ascii="宋体" w:hAnsi="宋体" w:cs="宋体"/>
                <w:color w:val="000000"/>
                <w:sz w:val="24"/>
                <w:lang w:val="en-US" w:eastAsia="zh-CN"/>
              </w:rPr>
              <w:t xml:space="preserve"> </w:t>
            </w:r>
            <w:r>
              <w:rPr>
                <w:rFonts w:hint="eastAsia" w:ascii="宋体" w:hAnsi="宋体" w:eastAsia="宋体" w:cs="宋体"/>
                <w:color w:val="000000"/>
                <w:sz w:val="24"/>
                <w:highlight w:val="yellow"/>
                <w:lang w:val="en-US" w:eastAsia="zh-CN"/>
              </w:rPr>
              <w:t>申请人已开展了气体辅助功率超声化学合成的探索，实现了CuO基复合纳米材料的可控合成。</w:t>
            </w:r>
            <w:commentRangeEnd w:id="0"/>
            <w:r>
              <w:commentReference w:id="0"/>
            </w:r>
          </w:p>
          <w:p>
            <w:pPr>
              <w:spacing w:line="360" w:lineRule="auto"/>
              <w:ind w:firstLine="480" w:firstLineChars="200"/>
              <w:rPr>
                <w:rFonts w:ascii="宋体" w:hAnsi="宋体"/>
                <w:sz w:val="24"/>
              </w:rPr>
            </w:pPr>
            <w:r>
              <w:rPr>
                <w:rFonts w:hint="eastAsia" w:ascii="宋体" w:hAnsi="宋体" w:eastAsia="宋体" w:cs="宋体"/>
                <w:color w:val="000000"/>
                <w:sz w:val="24"/>
                <w:lang w:val="en-US" w:eastAsia="zh-CN"/>
              </w:rPr>
              <w:t>综合以上1、2两方面的研究进展，PEC传感器中的材料组成，晶型，结构，形貌等均对其性能有巨大的影响。而超声化学法在控制纳米材料形貌方面具有独特的优势，然而目前主要集中于对超声参数控制的研究，而忽略了曝气这一重要条件的影响。同时，由于缺乏对空化效应的定量表征，也尚未深入系统的研究超声对化学合成纳米材料过程中的调控机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90" w:hRule="atLeast"/>
        </w:trPr>
        <w:tc>
          <w:tcPr>
            <w:tcW w:w="8994" w:type="dxa"/>
            <w:gridSpan w:val="5"/>
            <w:tcBorders>
              <w:top w:val="single" w:color="auto" w:sz="4" w:space="0"/>
              <w:left w:val="single" w:color="auto" w:sz="4" w:space="0"/>
              <w:bottom w:val="single" w:color="auto" w:sz="4" w:space="0"/>
              <w:right w:val="single" w:color="auto" w:sz="4" w:space="0"/>
            </w:tcBorders>
            <w:vAlign w:val="center"/>
          </w:tcPr>
          <w:p>
            <w:pPr>
              <w:numPr>
                <w:ilvl w:val="0"/>
                <w:numId w:val="7"/>
              </w:numPr>
              <w:rPr>
                <w:rFonts w:hint="eastAsia" w:ascii="宋体" w:hAnsi="宋体"/>
                <w:sz w:val="24"/>
                <w:lang w:val="en-US" w:eastAsia="zh-CN"/>
              </w:rPr>
            </w:pPr>
            <w:r>
              <w:rPr>
                <w:rFonts w:hint="eastAsia" w:ascii="宋体" w:hAnsi="宋体"/>
                <w:sz w:val="24"/>
              </w:rPr>
              <w:t>项目的技术路线、创新点与项目特色</w:t>
            </w:r>
          </w:p>
          <w:p>
            <w:pPr>
              <w:spacing w:line="360" w:lineRule="auto"/>
              <w:ind w:firstLine="480" w:firstLineChars="200"/>
              <w:rPr>
                <w:ins w:id="0" w:author="Changyu" w:date="2020-05-14T16:09:00Z"/>
                <w:rFonts w:hint="eastAsia"/>
                <w:sz w:val="24"/>
                <w:lang w:val="en-US" w:eastAsia="zh-CN"/>
              </w:rPr>
            </w:pPr>
            <w:r>
              <w:rPr>
                <w:rFonts w:hint="eastAsia"/>
                <w:sz w:val="24"/>
                <w:lang w:val="en-US" w:eastAsia="zh-CN"/>
              </w:rPr>
              <w:t>技术路线：本项目基于搭建的超声化学反应平台实现硫化镉纳米传感器的可控制备，在制备过程中调整曝气参数等条件，制得样品后对样品进行结构、</w:t>
            </w:r>
            <w:bookmarkStart w:id="0" w:name="_GoBack"/>
            <w:bookmarkEnd w:id="0"/>
            <w:r>
              <w:rPr>
                <w:rFonts w:hint="eastAsia"/>
                <w:sz w:val="24"/>
                <w:lang w:val="en-US" w:eastAsia="zh-CN"/>
              </w:rPr>
              <w:t>性能分析，得到“反应参数-空化作用-结构形貌-传感性能”内在联系。（技术路线图见下页）</w:t>
            </w:r>
          </w:p>
          <w:p>
            <w:pPr>
              <w:spacing w:line="360" w:lineRule="auto"/>
              <w:ind w:firstLine="480" w:firstLineChars="200"/>
              <w:rPr>
                <w:sz w:val="24"/>
              </w:rPr>
            </w:pPr>
            <w:r>
              <w:rPr>
                <w:rFonts w:hint="eastAsia"/>
                <w:sz w:val="24"/>
              </w:rPr>
              <w:t>创新点：关于溶液中气泡状态对于空化效应的影响不容忽视，但是目前研究成果并不充裕。我们的创新点在于从调控溶液中的气泡状态从而有效改变空化效应并控制化学反应过程入手，分别系统研究曝入气泡数量和气体种类对于空化效应以及合成的纳米材料光电化学传感性能的影响。</w:t>
            </w:r>
          </w:p>
          <w:p>
            <w:pPr>
              <w:spacing w:line="360" w:lineRule="auto"/>
              <w:ind w:firstLine="480" w:firstLineChars="200"/>
              <w:rPr>
                <w:rFonts w:hint="eastAsia"/>
                <w:sz w:val="24"/>
              </w:rPr>
            </w:pPr>
            <w:r>
              <w:rPr>
                <w:rFonts w:hint="eastAsia"/>
                <w:sz w:val="24"/>
              </w:rPr>
              <w:t>项目特色为在调控溶液中气泡状态时，我们选择了曝入气泡数量和气体种类作为变量。在研究气体种类的影响时，我们可以选择尝试氧气，氮气，二氧化碳气体，氦气等各类气体对于空化效应及其产物光电化学传感性能的影响，并在充分尝试后得到各类气体的作用；在研究曝入气泡数量的影响时，我们也可以通过实验得出变量的最优参数，达到优化其产物光电化学传感性能或者更有效地控制超声化学合成过程的目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11999" w:hRule="atLeast"/>
        </w:trPr>
        <w:tc>
          <w:tcPr>
            <w:tcW w:w="8994" w:type="dxa"/>
            <w:gridSpan w:val="5"/>
            <w:tcBorders>
              <w:top w:val="single" w:color="auto" w:sz="4" w:space="0"/>
              <w:left w:val="single" w:color="auto" w:sz="4" w:space="0"/>
              <w:bottom w:val="single" w:color="auto" w:sz="4" w:space="0"/>
              <w:right w:val="single" w:color="auto" w:sz="4" w:space="0"/>
            </w:tcBorders>
            <w:vAlign w:val="center"/>
          </w:tcPr>
          <w:p>
            <w:pPr>
              <w:jc w:val="left"/>
              <w:rPr>
                <w:rFonts w:hint="eastAsia" w:ascii="宋体" w:hAnsi="宋体" w:eastAsia="宋体"/>
                <w:sz w:val="24"/>
                <w:lang w:val="en-US" w:eastAsia="zh-CN"/>
              </w:rPr>
            </w:pPr>
            <w:r>
              <w:rPr>
                <w:rFonts w:hint="eastAsia" w:ascii="宋体" w:hAnsi="宋体"/>
                <w:sz w:val="24"/>
                <w:lang w:val="en-US" w:eastAsia="zh-CN"/>
              </w:rPr>
              <w:t>技术路线：</w:t>
            </w:r>
            <w:r>
              <w:rPr>
                <w:rFonts w:hint="eastAsia" w:ascii="宋体" w:hAnsi="宋体" w:eastAsia="宋体"/>
                <w:sz w:val="24"/>
                <w:lang w:val="en-US" w:eastAsia="zh-CN"/>
              </w:rPr>
              <w:drawing>
                <wp:inline distT="0" distB="0" distL="114300" distR="114300">
                  <wp:extent cx="5645785" cy="6607810"/>
                  <wp:effectExtent l="0" t="0" r="0" b="0"/>
                  <wp:docPr id="1" name="图片 1" descr="2020大创技术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大创技术路线"/>
                          <pic:cNvPicPr>
                            <a:picLocks noChangeAspect="1"/>
                          </pic:cNvPicPr>
                        </pic:nvPicPr>
                        <pic:blipFill>
                          <a:blip r:embed="rId10"/>
                          <a:stretch>
                            <a:fillRect/>
                          </a:stretch>
                        </pic:blipFill>
                        <pic:spPr>
                          <a:xfrm>
                            <a:off x="0" y="0"/>
                            <a:ext cx="5645785" cy="6607810"/>
                          </a:xfrm>
                          <a:prstGeom prst="rect">
                            <a:avLst/>
                          </a:prstGeom>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4510" w:hRule="atLeast"/>
        </w:trPr>
        <w:tc>
          <w:tcPr>
            <w:tcW w:w="8994" w:type="dxa"/>
            <w:gridSpan w:val="5"/>
            <w:tcBorders>
              <w:top w:val="single" w:color="auto" w:sz="4" w:space="0"/>
              <w:left w:val="single" w:color="auto" w:sz="4" w:space="0"/>
              <w:bottom w:val="single" w:color="auto" w:sz="4" w:space="0"/>
              <w:right w:val="single" w:color="auto" w:sz="4" w:space="0"/>
            </w:tcBorders>
            <w:vAlign w:val="center"/>
          </w:tcPr>
          <w:p>
            <w:pPr>
              <w:numPr>
                <w:ilvl w:val="0"/>
                <w:numId w:val="8"/>
              </w:numPr>
              <w:rPr>
                <w:rFonts w:ascii="宋体" w:hAnsi="宋体"/>
                <w:sz w:val="24"/>
              </w:rPr>
            </w:pPr>
            <w:r>
              <w:rPr>
                <w:rFonts w:hint="eastAsia" w:ascii="宋体" w:hAnsi="宋体"/>
                <w:sz w:val="24"/>
              </w:rPr>
              <w:t>项目研究进度安排</w:t>
            </w:r>
          </w:p>
          <w:p>
            <w:pPr>
              <w:spacing w:line="360" w:lineRule="auto"/>
              <w:ind w:firstLine="480" w:firstLineChars="200"/>
              <w:rPr>
                <w:rFonts w:ascii="宋体" w:hAnsi="宋体"/>
                <w:sz w:val="24"/>
              </w:rPr>
            </w:pPr>
            <w:r>
              <w:rPr>
                <w:rFonts w:hint="eastAsia" w:ascii="宋体" w:hAnsi="宋体"/>
                <w:sz w:val="24"/>
              </w:rPr>
              <w:t>本项目研究预计一年时间，研究进度安排如下：</w:t>
            </w:r>
          </w:p>
          <w:p>
            <w:pPr>
              <w:spacing w:line="360" w:lineRule="auto"/>
              <w:ind w:left="2640" w:hanging="2640" w:hangingChars="1100"/>
              <w:rPr>
                <w:rFonts w:ascii="宋体" w:hAnsi="宋体"/>
                <w:sz w:val="24"/>
              </w:rPr>
            </w:pPr>
            <w:r>
              <w:rPr>
                <w:rFonts w:hint="eastAsia" w:ascii="宋体" w:hAnsi="宋体"/>
                <w:sz w:val="24"/>
              </w:rPr>
              <w:t>（1）2020.05-2020.07  搜集当前国内外资料，了解发展现状，阅读相关资料文献，掌握具体实验原理，制定初步方案；</w:t>
            </w:r>
          </w:p>
          <w:p>
            <w:pPr>
              <w:spacing w:line="360" w:lineRule="auto"/>
              <w:ind w:left="2640" w:hanging="2640" w:hangingChars="1100"/>
              <w:rPr>
                <w:rFonts w:ascii="宋体" w:hAnsi="宋体"/>
                <w:sz w:val="24"/>
              </w:rPr>
            </w:pPr>
            <w:r>
              <w:rPr>
                <w:rFonts w:hint="eastAsia" w:ascii="宋体" w:hAnsi="宋体"/>
                <w:sz w:val="24"/>
              </w:rPr>
              <w:t>（2）2020.08-2020.10  在实验室学习实验所用到的仪器及具体操作步骤，实验研究曝入气泡数量和气体种类对于改变空化效应的影响；</w:t>
            </w:r>
          </w:p>
          <w:p>
            <w:pPr>
              <w:spacing w:line="360" w:lineRule="auto"/>
              <w:ind w:left="2640" w:hanging="2640" w:hangingChars="1100"/>
              <w:rPr>
                <w:sz w:val="24"/>
              </w:rPr>
            </w:pPr>
            <w:r>
              <w:rPr>
                <w:rFonts w:hint="eastAsia" w:ascii="宋体" w:hAnsi="宋体"/>
                <w:sz w:val="24"/>
              </w:rPr>
              <w:t>（3）2020.11-2020.12  改变两个变量，制备纳米材料并研究其</w:t>
            </w:r>
            <w:r>
              <w:rPr>
                <w:rFonts w:hint="eastAsia"/>
                <w:sz w:val="24"/>
              </w:rPr>
              <w:t>光电化学传感性能，得到所有实验数据；</w:t>
            </w:r>
          </w:p>
          <w:p>
            <w:pPr>
              <w:spacing w:line="360" w:lineRule="auto"/>
              <w:ind w:left="2640" w:hanging="2640" w:hangingChars="1100"/>
              <w:rPr>
                <w:rFonts w:ascii="宋体" w:hAnsi="宋体"/>
                <w:sz w:val="24"/>
              </w:rPr>
            </w:pPr>
            <w:r>
              <w:rPr>
                <w:rFonts w:hint="eastAsia" w:asciiTheme="minorEastAsia" w:hAnsiTheme="minorEastAsia" w:eastAsiaTheme="minorEastAsia" w:cstheme="minorEastAsia"/>
                <w:sz w:val="24"/>
              </w:rPr>
              <w:t>（4）2021.01-2021.04  分析实验数据及实验过程中是否存在问题，探究出</w:t>
            </w:r>
            <w:r>
              <w:rPr>
                <w:rFonts w:hint="eastAsia" w:ascii="宋体" w:hAnsi="宋体"/>
                <w:sz w:val="24"/>
              </w:rPr>
              <w:t>曝入气泡 数量的最优参数以及不同气体种类的作用，完成论文。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4510" w:hRule="atLeast"/>
        </w:trPr>
        <w:tc>
          <w:tcPr>
            <w:tcW w:w="8994"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sz w:val="24"/>
              </w:rPr>
            </w:pPr>
            <w:r>
              <w:rPr>
                <w:rFonts w:hint="eastAsia" w:ascii="宋体" w:hAnsi="宋体"/>
                <w:sz w:val="24"/>
              </w:rPr>
              <w:t>（四）项目研究已有基础</w:t>
            </w:r>
          </w:p>
          <w:p>
            <w:pPr>
              <w:spacing w:line="360" w:lineRule="auto"/>
              <w:rPr>
                <w:rFonts w:hint="eastAsia" w:ascii="宋体" w:hAnsi="宋体"/>
                <w:sz w:val="24"/>
              </w:rPr>
            </w:pPr>
            <w:r>
              <w:rPr>
                <w:rFonts w:hint="eastAsia" w:ascii="宋体" w:hAnsi="宋体"/>
                <w:sz w:val="24"/>
              </w:rPr>
              <w:t>1.与本项目有关的研究积累和已取得的成绩</w:t>
            </w:r>
          </w:p>
          <w:p>
            <w:pPr>
              <w:spacing w:line="360" w:lineRule="auto"/>
              <w:ind w:firstLine="480" w:firstLineChars="200"/>
              <w:rPr>
                <w:rFonts w:hint="eastAsia" w:ascii="宋体" w:hAnsi="宋体"/>
                <w:sz w:val="24"/>
              </w:rPr>
            </w:pPr>
            <w:r>
              <w:rPr>
                <w:rFonts w:hint="eastAsia" w:ascii="宋体" w:hAnsi="宋体"/>
                <w:sz w:val="24"/>
              </w:rPr>
              <w:t>团队成员提前学习《固体物理学》《材料结构分析与方法》《纳米材料与技术》等内容，学习晶体的结构特性，学习微波水热法，CVD等制备方法的原理，学习XRD，SEM，AFM等表征仪器的原理。在实验室开始初步学习制备方法的具体操作。</w:t>
            </w:r>
          </w:p>
          <w:p>
            <w:pPr>
              <w:numPr>
                <w:ilvl w:val="0"/>
                <w:numId w:val="9"/>
              </w:numPr>
              <w:spacing w:line="360" w:lineRule="auto"/>
              <w:rPr>
                <w:rFonts w:hint="eastAsia" w:ascii="宋体" w:hAnsi="宋体"/>
                <w:sz w:val="24"/>
              </w:rPr>
            </w:pPr>
            <w:r>
              <w:rPr>
                <w:rFonts w:hint="eastAsia" w:ascii="宋体" w:hAnsi="宋体"/>
                <w:sz w:val="24"/>
              </w:rPr>
              <w:t>已具备的条件、尚缺少的条件及解决方法</w:t>
            </w:r>
          </w:p>
          <w:p>
            <w:pPr>
              <w:widowControl w:val="0"/>
              <w:numPr>
                <w:ilvl w:val="0"/>
                <w:numId w:val="0"/>
              </w:numPr>
              <w:spacing w:line="360" w:lineRule="auto"/>
              <w:jc w:val="both"/>
              <w:rPr>
                <w:rFonts w:hint="eastAsia" w:ascii="宋体" w:hAnsi="宋体" w:eastAsia="宋体"/>
                <w:sz w:val="24"/>
                <w:lang w:val="en-US" w:eastAsia="zh-CN"/>
              </w:rPr>
            </w:pPr>
            <w:r>
              <w:rPr>
                <w:rFonts w:hint="eastAsia" w:ascii="宋体" w:hAnsi="宋体"/>
                <w:sz w:val="24"/>
                <w:lang w:val="en-US" w:eastAsia="zh-CN"/>
              </w:rPr>
              <w:t>已具备条件：</w:t>
            </w:r>
          </w:p>
          <w:p>
            <w:pPr>
              <w:spacing w:line="360" w:lineRule="auto"/>
              <w:rPr>
                <w:rFonts w:hint="eastAsia" w:ascii="宋体" w:hAnsi="宋体"/>
                <w:sz w:val="24"/>
              </w:rPr>
            </w:pPr>
            <w:r>
              <w:rPr>
                <w:rFonts w:hint="eastAsia" w:ascii="宋体" w:hAnsi="宋体"/>
                <w:sz w:val="24"/>
                <w:lang w:val="en-US" w:eastAsia="zh-CN"/>
              </w:rPr>
              <w:t>(1)</w:t>
            </w:r>
            <w:r>
              <w:rPr>
                <w:rFonts w:hint="eastAsia" w:ascii="宋体" w:hAnsi="宋体"/>
                <w:sz w:val="24"/>
              </w:rPr>
              <w:t>材料制备方面：</w:t>
            </w:r>
          </w:p>
          <w:p>
            <w:pPr>
              <w:spacing w:line="360" w:lineRule="auto"/>
              <w:rPr>
                <w:rFonts w:hint="eastAsia" w:ascii="宋体" w:hAnsi="宋体"/>
                <w:sz w:val="24"/>
              </w:rPr>
            </w:pPr>
            <w:r>
              <w:rPr>
                <w:rFonts w:hint="eastAsia" w:ascii="宋体" w:hAnsi="宋体"/>
                <w:sz w:val="24"/>
              </w:rPr>
              <w:t>美国 Sonics 超声波发生器 VCX-1600</w:t>
            </w:r>
          </w:p>
          <w:p>
            <w:pPr>
              <w:spacing w:line="360" w:lineRule="auto"/>
              <w:rPr>
                <w:rFonts w:hint="eastAsia" w:ascii="宋体" w:hAnsi="宋体"/>
                <w:sz w:val="24"/>
              </w:rPr>
            </w:pPr>
            <w:r>
              <w:rPr>
                <w:rFonts w:hint="eastAsia" w:ascii="宋体" w:hAnsi="宋体"/>
                <w:sz w:val="24"/>
              </w:rPr>
              <w:t>  微波水热仪</w:t>
            </w:r>
          </w:p>
          <w:p>
            <w:pPr>
              <w:spacing w:line="360" w:lineRule="auto"/>
              <w:rPr>
                <w:rFonts w:hint="eastAsia" w:ascii="宋体" w:hAnsi="宋体"/>
                <w:sz w:val="24"/>
              </w:rPr>
            </w:pPr>
            <w:r>
              <w:rPr>
                <w:rFonts w:hint="eastAsia" w:ascii="宋体" w:hAnsi="宋体"/>
                <w:sz w:val="24"/>
              </w:rPr>
              <w:t>  湿化学反应系统</w:t>
            </w:r>
          </w:p>
          <w:p>
            <w:pPr>
              <w:spacing w:line="360" w:lineRule="auto"/>
              <w:rPr>
                <w:rFonts w:hint="eastAsia" w:ascii="宋体" w:hAnsi="宋体"/>
                <w:sz w:val="24"/>
              </w:rPr>
            </w:pPr>
            <w:r>
              <w:rPr>
                <w:rFonts w:hint="eastAsia" w:ascii="宋体" w:hAnsi="宋体"/>
                <w:sz w:val="24"/>
              </w:rPr>
              <w:t>  真空/气氛箱式炉和双温区管式炉（ 1600℃）</w:t>
            </w:r>
          </w:p>
          <w:p>
            <w:pPr>
              <w:spacing w:line="360" w:lineRule="auto"/>
              <w:rPr>
                <w:rFonts w:hint="eastAsia" w:ascii="宋体" w:hAnsi="宋体"/>
                <w:sz w:val="24"/>
              </w:rPr>
            </w:pPr>
            <w:r>
              <w:rPr>
                <w:rFonts w:hint="eastAsia" w:ascii="宋体" w:hAnsi="宋体"/>
                <w:sz w:val="24"/>
              </w:rPr>
              <w:t>  电极蒸镀和溅射系统（含 Pt、 Au、 Ag 等多种电极材料）</w:t>
            </w:r>
          </w:p>
          <w:p>
            <w:pPr>
              <w:spacing w:line="360" w:lineRule="auto"/>
              <w:rPr>
                <w:rFonts w:hint="eastAsia" w:ascii="宋体" w:hAnsi="宋体"/>
                <w:sz w:val="24"/>
              </w:rPr>
            </w:pPr>
            <w:r>
              <w:rPr>
                <w:rFonts w:hint="eastAsia" w:ascii="宋体" w:hAnsi="宋体"/>
                <w:sz w:val="24"/>
                <w:lang w:val="en-US" w:eastAsia="zh-CN"/>
              </w:rPr>
              <w:t>(</w:t>
            </w:r>
            <w:r>
              <w:rPr>
                <w:rFonts w:hint="eastAsia" w:ascii="宋体" w:hAnsi="宋体"/>
                <w:sz w:val="24"/>
              </w:rPr>
              <w:t>2)物性分析方面，可以测试样品的晶体结构、表面形貌、薄膜厚度等。拥有的仪器主要有：</w:t>
            </w:r>
          </w:p>
          <w:p>
            <w:pPr>
              <w:spacing w:line="360" w:lineRule="auto"/>
              <w:ind w:firstLine="480" w:firstLineChars="200"/>
              <w:rPr>
                <w:rFonts w:hint="eastAsia" w:ascii="宋体" w:hAnsi="宋体"/>
                <w:sz w:val="24"/>
              </w:rPr>
            </w:pPr>
            <w:r>
              <w:rPr>
                <w:rFonts w:hint="eastAsia" w:ascii="宋体" w:hAnsi="宋体"/>
                <w:sz w:val="24"/>
              </w:rPr>
              <w:t>高分辨率可变温 X 射线衍射仪</w:t>
            </w:r>
          </w:p>
          <w:p>
            <w:pPr>
              <w:spacing w:line="360" w:lineRule="auto"/>
              <w:ind w:firstLine="480" w:firstLineChars="200"/>
              <w:rPr>
                <w:rFonts w:hint="eastAsia" w:ascii="宋体" w:hAnsi="宋体"/>
                <w:sz w:val="24"/>
              </w:rPr>
            </w:pPr>
            <w:r>
              <w:rPr>
                <w:rFonts w:hint="eastAsia" w:ascii="宋体" w:hAnsi="宋体"/>
                <w:sz w:val="24"/>
              </w:rPr>
              <w:t>光谱椭偏仪（ SpecEI-2000-VIS) 薄膜厚度折射率测量</w:t>
            </w:r>
          </w:p>
          <w:p>
            <w:pPr>
              <w:spacing w:line="360" w:lineRule="auto"/>
              <w:ind w:firstLine="480" w:firstLineChars="200"/>
              <w:rPr>
                <w:rFonts w:hint="eastAsia" w:asciiTheme="minorEastAsia" w:hAnsiTheme="minorEastAsia" w:eastAsiaTheme="minorEastAsia" w:cstheme="minorEastAsia"/>
                <w:sz w:val="24"/>
              </w:rPr>
            </w:pPr>
            <w:r>
              <w:rPr>
                <w:rFonts w:hint="eastAsia" w:ascii="宋体" w:hAnsi="宋体"/>
                <w:sz w:val="24"/>
              </w:rPr>
              <w:t>多功能原子力显微镜（ MFP-3D-SA）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187" w:hRule="atLeast"/>
        </w:trPr>
        <w:tc>
          <w:tcPr>
            <w:tcW w:w="8994"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ind w:firstLine="480" w:firstLineChars="200"/>
              <w:rPr>
                <w:rFonts w:hint="eastAsia" w:ascii="宋体" w:hAnsi="宋体"/>
                <w:sz w:val="24"/>
              </w:rPr>
            </w:pPr>
            <w:r>
              <w:rPr>
                <w:rFonts w:hint="eastAsia" w:ascii="宋体" w:hAnsi="宋体"/>
                <w:sz w:val="24"/>
              </w:rPr>
              <w:t>扫描电子显微镜</w:t>
            </w:r>
          </w:p>
          <w:p>
            <w:pPr>
              <w:spacing w:line="360" w:lineRule="auto"/>
              <w:rPr>
                <w:rFonts w:hint="eastAsia" w:ascii="宋体" w:hAnsi="宋体"/>
                <w:sz w:val="24"/>
              </w:rPr>
            </w:pPr>
            <w:r>
              <w:rPr>
                <w:rFonts w:hint="eastAsia" w:ascii="宋体" w:hAnsi="宋体"/>
                <w:sz w:val="24"/>
              </w:rPr>
              <w:t>(3)物理性质综合测试方面，拥有如下测试仪器：</w:t>
            </w:r>
          </w:p>
          <w:p>
            <w:pPr>
              <w:spacing w:line="360" w:lineRule="auto"/>
              <w:rPr>
                <w:rFonts w:hint="eastAsia" w:ascii="宋体" w:hAnsi="宋体"/>
                <w:sz w:val="24"/>
              </w:rPr>
            </w:pPr>
            <w:r>
              <w:rPr>
                <w:rFonts w:hint="eastAsia" w:ascii="宋体" w:hAnsi="宋体"/>
                <w:sz w:val="24"/>
              </w:rPr>
              <w:t> 光电化学测量系统，包含电化学工作站、Keithley 6517B，6487，2400 精密电表、Newport白光光源以及单色仪、半导体激光器（波长为632.8、532、473、405nm 等）</w:t>
            </w:r>
          </w:p>
          <w:p>
            <w:pPr>
              <w:spacing w:line="360" w:lineRule="auto"/>
              <w:rPr>
                <w:rFonts w:hint="eastAsia" w:ascii="宋体" w:hAnsi="宋体"/>
                <w:sz w:val="24"/>
              </w:rPr>
            </w:pPr>
            <w:r>
              <w:rPr>
                <w:rFonts w:hint="eastAsia" w:ascii="宋体" w:hAnsi="宋体"/>
                <w:sz w:val="24"/>
              </w:rPr>
              <w:t> Cryogenic变温物性测量系统 CFMS-14T，可引入光源照射Janis变温磁-光-电综合测试系统，可直接光源照射</w:t>
            </w:r>
          </w:p>
          <w:p>
            <w:pPr>
              <w:spacing w:line="360" w:lineRule="auto"/>
              <w:rPr>
                <w:rFonts w:hint="eastAsia" w:ascii="宋体" w:hAnsi="宋体"/>
                <w:sz w:val="24"/>
              </w:rPr>
            </w:pPr>
            <w:r>
              <w:rPr>
                <w:rFonts w:hint="eastAsia" w:ascii="宋体" w:hAnsi="宋体"/>
                <w:sz w:val="24"/>
              </w:rPr>
              <w:t> Tek 500M示波器</w:t>
            </w:r>
          </w:p>
          <w:p>
            <w:pPr>
              <w:spacing w:line="360" w:lineRule="auto"/>
              <w:rPr>
                <w:rFonts w:hint="eastAsia" w:ascii="宋体" w:hAnsi="宋体"/>
                <w:sz w:val="24"/>
              </w:rPr>
            </w:pPr>
            <w:r>
              <w:rPr>
                <w:rFonts w:hint="eastAsia" w:ascii="宋体" w:hAnsi="宋体"/>
                <w:sz w:val="24"/>
              </w:rPr>
              <w:t> Lakeshore 7307振动样品磁强计</w:t>
            </w:r>
          </w:p>
          <w:p>
            <w:pPr>
              <w:spacing w:line="360" w:lineRule="auto"/>
              <w:rPr>
                <w:rFonts w:hint="eastAsia" w:ascii="宋体" w:hAnsi="宋体"/>
                <w:sz w:val="24"/>
              </w:rPr>
            </w:pPr>
          </w:p>
          <w:p>
            <w:pPr>
              <w:spacing w:line="360" w:lineRule="auto"/>
              <w:rPr>
                <w:rFonts w:ascii="宋体" w:hAnsi="宋体"/>
                <w:sz w:val="24"/>
              </w:rPr>
            </w:pPr>
            <w:r>
              <w:rPr>
                <w:rFonts w:hint="eastAsia" w:ascii="宋体" w:hAnsi="宋体"/>
                <w:sz w:val="24"/>
              </w:rPr>
              <w:t>尚缺少条件：无缺少条件</w:t>
            </w:r>
          </w:p>
        </w:tc>
      </w:tr>
    </w:tbl>
    <w:p>
      <w:pPr>
        <w:rPr>
          <w:b/>
          <w:szCs w:val="21"/>
        </w:rPr>
      </w:pPr>
      <w:r>
        <w:rPr>
          <w:rFonts w:hint="eastAsia"/>
          <w:b/>
          <w:szCs w:val="21"/>
        </w:rPr>
        <w:t>注：表格栏高不够可增加。</w:t>
      </w:r>
    </w:p>
    <w:sectPr>
      <w:headerReference r:id="rId5" w:type="default"/>
      <w:footerReference r:id="rId7" w:type="default"/>
      <w:headerReference r:id="rId6" w:type="even"/>
      <w:footerReference r:id="rId8" w:type="even"/>
      <w:pgSz w:w="11906" w:h="16838"/>
      <w:pgMar w:top="1701" w:right="1474" w:bottom="1701" w:left="1588" w:header="851" w:footer="1701" w:gutter="0"/>
      <w:pgNumType w:start="0"/>
      <w:cols w:space="425" w:num="1"/>
      <w:titlePg/>
      <w:docGrid w:linePitch="435"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sus" w:date="2020-05-15T15:22:57Z" w:initials="a">
    <w:p w14:paraId="4AE53F0C">
      <w:pPr>
        <w:pStyle w:val="3"/>
        <w:rPr>
          <w:rFonts w:hint="eastAsia"/>
          <w:lang w:val="en-US" w:eastAsia="zh-CN"/>
        </w:rPr>
      </w:pPr>
      <w:r>
        <w:rPr>
          <w:rFonts w:hint="eastAsia"/>
          <w:lang w:val="en-US" w:eastAsia="zh-CN"/>
        </w:rPr>
        <w:t>学长，请问这句话需要写吗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AE53F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Merriweather">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Wingdings-Regular">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jc w:val="right"/>
      <w:rPr>
        <w:rStyle w:val="9"/>
        <w:rFonts w:ascii="宋体"/>
        <w:sz w:val="28"/>
        <w:szCs w:val="28"/>
      </w:rPr>
    </w:pPr>
    <w:r>
      <w:rPr>
        <w:rStyle w:val="9"/>
        <w:rFonts w:ascii="宋体" w:hAnsi="宋体"/>
        <w:sz w:val="28"/>
        <w:szCs w:val="28"/>
      </w:rPr>
      <w:t xml:space="preserve">— </w:t>
    </w:r>
    <w:r>
      <w:rPr>
        <w:rStyle w:val="9"/>
        <w:rFonts w:ascii="宋体" w:hAnsi="宋体"/>
        <w:sz w:val="28"/>
        <w:szCs w:val="28"/>
      </w:rPr>
      <w:fldChar w:fldCharType="begin"/>
    </w:r>
    <w:r>
      <w:rPr>
        <w:rStyle w:val="9"/>
        <w:rFonts w:ascii="宋体" w:hAnsi="宋体"/>
        <w:sz w:val="28"/>
        <w:szCs w:val="28"/>
      </w:rPr>
      <w:instrText xml:space="preserve">PAGE  </w:instrText>
    </w:r>
    <w:r>
      <w:rPr>
        <w:rStyle w:val="9"/>
        <w:rFonts w:ascii="宋体" w:hAnsi="宋体"/>
        <w:sz w:val="28"/>
        <w:szCs w:val="28"/>
      </w:rPr>
      <w:fldChar w:fldCharType="separate"/>
    </w:r>
    <w:r>
      <w:rPr>
        <w:rStyle w:val="9"/>
        <w:rFonts w:ascii="宋体" w:hAnsi="宋体"/>
        <w:sz w:val="28"/>
        <w:szCs w:val="28"/>
      </w:rPr>
      <w:t>1</w:t>
    </w:r>
    <w:r>
      <w:rPr>
        <w:rStyle w:val="9"/>
        <w:rFonts w:ascii="宋体" w:hAnsi="宋体"/>
        <w:sz w:val="28"/>
        <w:szCs w:val="28"/>
      </w:rPr>
      <w:fldChar w:fldCharType="end"/>
    </w:r>
    <w:r>
      <w:rPr>
        <w:rStyle w:val="9"/>
        <w:rFonts w:ascii="宋体" w:hAnsi="宋体"/>
        <w:sz w:val="28"/>
        <w:szCs w:val="28"/>
      </w:rPr>
      <w:t xml:space="preserve"> —</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jc w:val="right"/>
      <w:rPr>
        <w:rStyle w:val="9"/>
        <w:rFonts w:ascii="宋体"/>
        <w:sz w:val="28"/>
        <w:szCs w:val="28"/>
      </w:rPr>
    </w:pPr>
    <w:r>
      <w:rPr>
        <w:rStyle w:val="9"/>
        <w:rFonts w:ascii="宋体" w:hAnsi="宋体"/>
        <w:sz w:val="28"/>
        <w:szCs w:val="28"/>
      </w:rPr>
      <w:t xml:space="preserve">— </w:t>
    </w:r>
    <w:r>
      <w:rPr>
        <w:rStyle w:val="9"/>
        <w:rFonts w:ascii="宋体" w:hAnsi="宋体"/>
        <w:sz w:val="28"/>
        <w:szCs w:val="28"/>
      </w:rPr>
      <w:fldChar w:fldCharType="begin"/>
    </w:r>
    <w:r>
      <w:rPr>
        <w:rStyle w:val="9"/>
        <w:rFonts w:ascii="宋体" w:hAnsi="宋体"/>
        <w:sz w:val="28"/>
        <w:szCs w:val="28"/>
      </w:rPr>
      <w:instrText xml:space="preserve">PAGE  </w:instrText>
    </w:r>
    <w:r>
      <w:rPr>
        <w:rStyle w:val="9"/>
        <w:rFonts w:ascii="宋体" w:hAnsi="宋体"/>
        <w:sz w:val="28"/>
        <w:szCs w:val="28"/>
      </w:rPr>
      <w:fldChar w:fldCharType="separate"/>
    </w:r>
    <w:r>
      <w:rPr>
        <w:rStyle w:val="9"/>
        <w:rFonts w:ascii="宋体" w:hAnsi="宋体"/>
        <w:sz w:val="28"/>
        <w:szCs w:val="28"/>
      </w:rPr>
      <w:t>2</w:t>
    </w:r>
    <w:r>
      <w:rPr>
        <w:rStyle w:val="9"/>
        <w:rFonts w:ascii="宋体" w:hAnsi="宋体"/>
        <w:sz w:val="28"/>
        <w:szCs w:val="28"/>
      </w:rPr>
      <w:fldChar w:fldCharType="end"/>
    </w:r>
    <w:r>
      <w:rPr>
        <w:rStyle w:val="9"/>
        <w:rFonts w:ascii="宋体" w:hAnsi="宋体"/>
        <w:sz w:val="28"/>
        <w:szCs w:val="28"/>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A9E32"/>
    <w:multiLevelType w:val="singleLevel"/>
    <w:tmpl w:val="5EBA9E32"/>
    <w:lvl w:ilvl="0" w:tentative="0">
      <w:start w:val="1"/>
      <w:numFmt w:val="chineseCounting"/>
      <w:suff w:val="nothing"/>
      <w:lvlText w:val="%1、"/>
      <w:lvlJc w:val="left"/>
    </w:lvl>
  </w:abstractNum>
  <w:abstractNum w:abstractNumId="1">
    <w:nsid w:val="5EBAA9B5"/>
    <w:multiLevelType w:val="singleLevel"/>
    <w:tmpl w:val="5EBAA9B5"/>
    <w:lvl w:ilvl="0" w:tentative="0">
      <w:start w:val="3"/>
      <w:numFmt w:val="chineseCounting"/>
      <w:suff w:val="nothing"/>
      <w:lvlText w:val="%1、"/>
      <w:lvlJc w:val="left"/>
    </w:lvl>
  </w:abstractNum>
  <w:abstractNum w:abstractNumId="2">
    <w:nsid w:val="5EBAA9C6"/>
    <w:multiLevelType w:val="singleLevel"/>
    <w:tmpl w:val="5EBAA9C6"/>
    <w:lvl w:ilvl="0" w:tentative="0">
      <w:start w:val="5"/>
      <w:numFmt w:val="chineseCounting"/>
      <w:suff w:val="nothing"/>
      <w:lvlText w:val="%1、"/>
      <w:lvlJc w:val="left"/>
    </w:lvl>
  </w:abstractNum>
  <w:abstractNum w:abstractNumId="3">
    <w:nsid w:val="5EBBEB92"/>
    <w:multiLevelType w:val="singleLevel"/>
    <w:tmpl w:val="5EBBEB92"/>
    <w:lvl w:ilvl="0" w:tentative="0">
      <w:start w:val="3"/>
      <w:numFmt w:val="chineseCounting"/>
      <w:suff w:val="nothing"/>
      <w:lvlText w:val="（%1）"/>
      <w:lvlJc w:val="left"/>
    </w:lvl>
  </w:abstractNum>
  <w:abstractNum w:abstractNumId="4">
    <w:nsid w:val="5EBDEDC7"/>
    <w:multiLevelType w:val="singleLevel"/>
    <w:tmpl w:val="5EBDEDC7"/>
    <w:lvl w:ilvl="0" w:tentative="0">
      <w:start w:val="1"/>
      <w:numFmt w:val="decimal"/>
      <w:suff w:val="space"/>
      <w:lvlText w:val="%1."/>
      <w:lvlJc w:val="left"/>
    </w:lvl>
  </w:abstractNum>
  <w:abstractNum w:abstractNumId="5">
    <w:nsid w:val="5EBDF00E"/>
    <w:multiLevelType w:val="singleLevel"/>
    <w:tmpl w:val="5EBDF00E"/>
    <w:lvl w:ilvl="0" w:tentative="0">
      <w:start w:val="2"/>
      <w:numFmt w:val="decimal"/>
      <w:lvlText w:val="%1."/>
      <w:lvlJc w:val="left"/>
      <w:pPr>
        <w:tabs>
          <w:tab w:val="left" w:pos="312"/>
        </w:tabs>
      </w:pPr>
    </w:lvl>
  </w:abstractNum>
  <w:abstractNum w:abstractNumId="6">
    <w:nsid w:val="5EBDFD4A"/>
    <w:multiLevelType w:val="singleLevel"/>
    <w:tmpl w:val="5EBDFD4A"/>
    <w:lvl w:ilvl="0" w:tentative="0">
      <w:start w:val="1"/>
      <w:numFmt w:val="chineseCounting"/>
      <w:suff w:val="nothing"/>
      <w:lvlText w:val="（%1）"/>
      <w:lvlJc w:val="left"/>
    </w:lvl>
  </w:abstractNum>
  <w:abstractNum w:abstractNumId="7">
    <w:nsid w:val="5EBE0B16"/>
    <w:multiLevelType w:val="singleLevel"/>
    <w:tmpl w:val="5EBE0B16"/>
    <w:lvl w:ilvl="0" w:tentative="0">
      <w:start w:val="7"/>
      <w:numFmt w:val="chineseCounting"/>
      <w:suff w:val="nothing"/>
      <w:lvlText w:val="%1、"/>
      <w:lvlJc w:val="left"/>
    </w:lvl>
  </w:abstractNum>
  <w:abstractNum w:abstractNumId="8">
    <w:nsid w:val="5EBE0C9B"/>
    <w:multiLevelType w:val="singleLevel"/>
    <w:tmpl w:val="5EBE0C9B"/>
    <w:lvl w:ilvl="0" w:tentative="0">
      <w:start w:val="4"/>
      <w:numFmt w:val="decimal"/>
      <w:suff w:val="space"/>
      <w:lvlText w:val="%1."/>
      <w:lvlJc w:val="left"/>
    </w:lvl>
  </w:abstractNum>
  <w:num w:numId="1">
    <w:abstractNumId w:val="0"/>
  </w:num>
  <w:num w:numId="2">
    <w:abstractNumId w:val="1"/>
  </w:num>
  <w:num w:numId="3">
    <w:abstractNumId w:val="8"/>
  </w:num>
  <w:num w:numId="4">
    <w:abstractNumId w:val="2"/>
  </w:num>
  <w:num w:numId="5">
    <w:abstractNumId w:val="4"/>
  </w:num>
  <w:num w:numId="6">
    <w:abstractNumId w:val="7"/>
  </w:num>
  <w:num w:numId="7">
    <w:abstractNumId w:val="6"/>
  </w:num>
  <w:num w:numId="8">
    <w:abstractNumId w:val="3"/>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angyu">
    <w15:presenceInfo w15:providerId="None" w15:userId="Changyu"/>
  </w15:person>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CE3"/>
    <w:rsid w:val="000511B5"/>
    <w:rsid w:val="00056278"/>
    <w:rsid w:val="000B669C"/>
    <w:rsid w:val="001850D5"/>
    <w:rsid w:val="001F0252"/>
    <w:rsid w:val="001F2DF6"/>
    <w:rsid w:val="00207416"/>
    <w:rsid w:val="002253E2"/>
    <w:rsid w:val="002E3EB2"/>
    <w:rsid w:val="00323566"/>
    <w:rsid w:val="00471FD7"/>
    <w:rsid w:val="004F1FB9"/>
    <w:rsid w:val="00546557"/>
    <w:rsid w:val="005B0D66"/>
    <w:rsid w:val="005F2624"/>
    <w:rsid w:val="006356AE"/>
    <w:rsid w:val="006974EA"/>
    <w:rsid w:val="007A3542"/>
    <w:rsid w:val="008046AE"/>
    <w:rsid w:val="00855622"/>
    <w:rsid w:val="00870B21"/>
    <w:rsid w:val="008A7C50"/>
    <w:rsid w:val="008C2D20"/>
    <w:rsid w:val="008D6DBB"/>
    <w:rsid w:val="00914FC9"/>
    <w:rsid w:val="00931E83"/>
    <w:rsid w:val="00A032E8"/>
    <w:rsid w:val="00AB0004"/>
    <w:rsid w:val="00B13B3C"/>
    <w:rsid w:val="00B904DE"/>
    <w:rsid w:val="00B953D9"/>
    <w:rsid w:val="00B96E5C"/>
    <w:rsid w:val="00C661C4"/>
    <w:rsid w:val="00C71C60"/>
    <w:rsid w:val="00CA4AC2"/>
    <w:rsid w:val="00D35C9B"/>
    <w:rsid w:val="00DE2E99"/>
    <w:rsid w:val="00E05CE3"/>
    <w:rsid w:val="00EF5D70"/>
    <w:rsid w:val="00F00ACC"/>
    <w:rsid w:val="00F65A4D"/>
    <w:rsid w:val="00F97A2E"/>
    <w:rsid w:val="00FC53C7"/>
    <w:rsid w:val="00FD0F2E"/>
    <w:rsid w:val="01122E12"/>
    <w:rsid w:val="0184677A"/>
    <w:rsid w:val="01B50442"/>
    <w:rsid w:val="028478C3"/>
    <w:rsid w:val="02A13C30"/>
    <w:rsid w:val="03FB6DC2"/>
    <w:rsid w:val="04426282"/>
    <w:rsid w:val="04932865"/>
    <w:rsid w:val="04BA1F3B"/>
    <w:rsid w:val="061D7686"/>
    <w:rsid w:val="06580D6D"/>
    <w:rsid w:val="069813F0"/>
    <w:rsid w:val="06B614C4"/>
    <w:rsid w:val="07A01A09"/>
    <w:rsid w:val="07A750BF"/>
    <w:rsid w:val="080A659D"/>
    <w:rsid w:val="097F0462"/>
    <w:rsid w:val="0A376D74"/>
    <w:rsid w:val="0A380942"/>
    <w:rsid w:val="0AE220A4"/>
    <w:rsid w:val="0B0E1107"/>
    <w:rsid w:val="0B333638"/>
    <w:rsid w:val="0BCB48AF"/>
    <w:rsid w:val="0BE17B33"/>
    <w:rsid w:val="0BE567E5"/>
    <w:rsid w:val="0C0545C9"/>
    <w:rsid w:val="0C3A4249"/>
    <w:rsid w:val="0C4A68FD"/>
    <w:rsid w:val="0C7C5895"/>
    <w:rsid w:val="0C7D565F"/>
    <w:rsid w:val="0CDF0D9C"/>
    <w:rsid w:val="0D7D14C6"/>
    <w:rsid w:val="0D906A71"/>
    <w:rsid w:val="0D9526BD"/>
    <w:rsid w:val="0DBC0982"/>
    <w:rsid w:val="0DFA4241"/>
    <w:rsid w:val="0F3F584E"/>
    <w:rsid w:val="0F8B1512"/>
    <w:rsid w:val="0F903149"/>
    <w:rsid w:val="100C7DA1"/>
    <w:rsid w:val="10454742"/>
    <w:rsid w:val="10A9292A"/>
    <w:rsid w:val="116147D3"/>
    <w:rsid w:val="12797E12"/>
    <w:rsid w:val="1293141B"/>
    <w:rsid w:val="1339101E"/>
    <w:rsid w:val="13E93E91"/>
    <w:rsid w:val="148D5600"/>
    <w:rsid w:val="14BF24BA"/>
    <w:rsid w:val="15294271"/>
    <w:rsid w:val="153515D1"/>
    <w:rsid w:val="15505AA1"/>
    <w:rsid w:val="155E49D1"/>
    <w:rsid w:val="15853350"/>
    <w:rsid w:val="164822E2"/>
    <w:rsid w:val="164E720F"/>
    <w:rsid w:val="16B018BF"/>
    <w:rsid w:val="172E17BF"/>
    <w:rsid w:val="178947BC"/>
    <w:rsid w:val="17C36C5C"/>
    <w:rsid w:val="19E8054D"/>
    <w:rsid w:val="19F60F08"/>
    <w:rsid w:val="1A202500"/>
    <w:rsid w:val="1A2C0538"/>
    <w:rsid w:val="1AAE365A"/>
    <w:rsid w:val="1AB62C8A"/>
    <w:rsid w:val="1BA977C6"/>
    <w:rsid w:val="1BCF4173"/>
    <w:rsid w:val="1C7E37E6"/>
    <w:rsid w:val="1C8F0175"/>
    <w:rsid w:val="1DB31115"/>
    <w:rsid w:val="1DC76C94"/>
    <w:rsid w:val="1DCA5E81"/>
    <w:rsid w:val="1E1333CA"/>
    <w:rsid w:val="1EB74E60"/>
    <w:rsid w:val="1ECD322D"/>
    <w:rsid w:val="1F0109BC"/>
    <w:rsid w:val="1F140956"/>
    <w:rsid w:val="1F8529E0"/>
    <w:rsid w:val="20157FC9"/>
    <w:rsid w:val="2059441F"/>
    <w:rsid w:val="21936680"/>
    <w:rsid w:val="21BA1292"/>
    <w:rsid w:val="21E4638D"/>
    <w:rsid w:val="21E62B10"/>
    <w:rsid w:val="22057AFB"/>
    <w:rsid w:val="2214514E"/>
    <w:rsid w:val="230552A7"/>
    <w:rsid w:val="239E1107"/>
    <w:rsid w:val="23D33FEC"/>
    <w:rsid w:val="241C59B9"/>
    <w:rsid w:val="244D08DF"/>
    <w:rsid w:val="247602DC"/>
    <w:rsid w:val="253842C5"/>
    <w:rsid w:val="25B66481"/>
    <w:rsid w:val="25DF0395"/>
    <w:rsid w:val="25F9647F"/>
    <w:rsid w:val="26D1188B"/>
    <w:rsid w:val="279437C3"/>
    <w:rsid w:val="2A0A6500"/>
    <w:rsid w:val="2A277271"/>
    <w:rsid w:val="2A6C3E14"/>
    <w:rsid w:val="2B055BCD"/>
    <w:rsid w:val="2B0A1014"/>
    <w:rsid w:val="2B197BE0"/>
    <w:rsid w:val="2BA867CC"/>
    <w:rsid w:val="2BD27205"/>
    <w:rsid w:val="2C2B41D5"/>
    <w:rsid w:val="2C6468F1"/>
    <w:rsid w:val="2D807CDE"/>
    <w:rsid w:val="2EAF55DC"/>
    <w:rsid w:val="30084031"/>
    <w:rsid w:val="301A26BF"/>
    <w:rsid w:val="30662D7E"/>
    <w:rsid w:val="306E78D1"/>
    <w:rsid w:val="307C310F"/>
    <w:rsid w:val="30F30875"/>
    <w:rsid w:val="31BC7492"/>
    <w:rsid w:val="32716E44"/>
    <w:rsid w:val="32861FED"/>
    <w:rsid w:val="32872CFA"/>
    <w:rsid w:val="32DC49AF"/>
    <w:rsid w:val="335203C6"/>
    <w:rsid w:val="344B4856"/>
    <w:rsid w:val="34911D0A"/>
    <w:rsid w:val="34F75B3C"/>
    <w:rsid w:val="35313DF6"/>
    <w:rsid w:val="353F36A0"/>
    <w:rsid w:val="35B90E2F"/>
    <w:rsid w:val="36172BE4"/>
    <w:rsid w:val="361A11CC"/>
    <w:rsid w:val="36214043"/>
    <w:rsid w:val="36DA6E27"/>
    <w:rsid w:val="37327B59"/>
    <w:rsid w:val="3763681A"/>
    <w:rsid w:val="3841391C"/>
    <w:rsid w:val="38620318"/>
    <w:rsid w:val="394551DD"/>
    <w:rsid w:val="3A1B366D"/>
    <w:rsid w:val="3A6018E2"/>
    <w:rsid w:val="3A943C88"/>
    <w:rsid w:val="3B30673C"/>
    <w:rsid w:val="3B3D7C54"/>
    <w:rsid w:val="3C5E2452"/>
    <w:rsid w:val="3C8263EE"/>
    <w:rsid w:val="3D6705ED"/>
    <w:rsid w:val="3D9B1CC6"/>
    <w:rsid w:val="3EB259FB"/>
    <w:rsid w:val="3F007F56"/>
    <w:rsid w:val="3FF1086B"/>
    <w:rsid w:val="40266E71"/>
    <w:rsid w:val="40540550"/>
    <w:rsid w:val="40BA57F9"/>
    <w:rsid w:val="41F60C05"/>
    <w:rsid w:val="421F3557"/>
    <w:rsid w:val="42312979"/>
    <w:rsid w:val="43033D3B"/>
    <w:rsid w:val="43953582"/>
    <w:rsid w:val="44752FAD"/>
    <w:rsid w:val="447E6DEF"/>
    <w:rsid w:val="44835331"/>
    <w:rsid w:val="44D40DDC"/>
    <w:rsid w:val="452B2B65"/>
    <w:rsid w:val="459A2C8C"/>
    <w:rsid w:val="45BE37C7"/>
    <w:rsid w:val="45E75C1B"/>
    <w:rsid w:val="460B5E88"/>
    <w:rsid w:val="478052A7"/>
    <w:rsid w:val="47A17CB0"/>
    <w:rsid w:val="481D3363"/>
    <w:rsid w:val="4841215D"/>
    <w:rsid w:val="48635A7C"/>
    <w:rsid w:val="4888257A"/>
    <w:rsid w:val="49733F4E"/>
    <w:rsid w:val="497B2C40"/>
    <w:rsid w:val="4A081D79"/>
    <w:rsid w:val="4A476C08"/>
    <w:rsid w:val="4AA03EA1"/>
    <w:rsid w:val="4AD51AF2"/>
    <w:rsid w:val="4ADC0CA5"/>
    <w:rsid w:val="4AEA71EB"/>
    <w:rsid w:val="4B350C70"/>
    <w:rsid w:val="4B3C553B"/>
    <w:rsid w:val="4BD645C1"/>
    <w:rsid w:val="4C730AE3"/>
    <w:rsid w:val="4CC35E4A"/>
    <w:rsid w:val="4D873D3C"/>
    <w:rsid w:val="4DA3481D"/>
    <w:rsid w:val="4E4E7FB2"/>
    <w:rsid w:val="4E6212E7"/>
    <w:rsid w:val="4E940829"/>
    <w:rsid w:val="4E971940"/>
    <w:rsid w:val="4F146794"/>
    <w:rsid w:val="4F3E17DE"/>
    <w:rsid w:val="4FD857BE"/>
    <w:rsid w:val="516003A3"/>
    <w:rsid w:val="518C0AE8"/>
    <w:rsid w:val="51C97CF7"/>
    <w:rsid w:val="52BF3EE2"/>
    <w:rsid w:val="52D611C0"/>
    <w:rsid w:val="52E3025D"/>
    <w:rsid w:val="530A6E18"/>
    <w:rsid w:val="536D37E4"/>
    <w:rsid w:val="539F5DA6"/>
    <w:rsid w:val="53D029F8"/>
    <w:rsid w:val="54623E8F"/>
    <w:rsid w:val="54DE1463"/>
    <w:rsid w:val="54EF70C8"/>
    <w:rsid w:val="55D617D5"/>
    <w:rsid w:val="56626EC7"/>
    <w:rsid w:val="57162754"/>
    <w:rsid w:val="57E63A67"/>
    <w:rsid w:val="587A2F2D"/>
    <w:rsid w:val="58C35AA6"/>
    <w:rsid w:val="597B130C"/>
    <w:rsid w:val="59CD604C"/>
    <w:rsid w:val="59D74268"/>
    <w:rsid w:val="59F57515"/>
    <w:rsid w:val="5A5C57C1"/>
    <w:rsid w:val="5B776615"/>
    <w:rsid w:val="5C6E21FE"/>
    <w:rsid w:val="5CAF03E9"/>
    <w:rsid w:val="5D440012"/>
    <w:rsid w:val="5D8C748E"/>
    <w:rsid w:val="5E3A21ED"/>
    <w:rsid w:val="5EA4081A"/>
    <w:rsid w:val="5EE37CD8"/>
    <w:rsid w:val="5F2C3A59"/>
    <w:rsid w:val="5F566331"/>
    <w:rsid w:val="5FB233A3"/>
    <w:rsid w:val="60392EEE"/>
    <w:rsid w:val="60E505C5"/>
    <w:rsid w:val="611A576F"/>
    <w:rsid w:val="61B71A8C"/>
    <w:rsid w:val="61F70576"/>
    <w:rsid w:val="62EB7D93"/>
    <w:rsid w:val="63097988"/>
    <w:rsid w:val="635E1B2B"/>
    <w:rsid w:val="63AF0847"/>
    <w:rsid w:val="63E8458C"/>
    <w:rsid w:val="64C95A20"/>
    <w:rsid w:val="65245459"/>
    <w:rsid w:val="65353D17"/>
    <w:rsid w:val="66797A1F"/>
    <w:rsid w:val="66864849"/>
    <w:rsid w:val="67B70A4D"/>
    <w:rsid w:val="683C0520"/>
    <w:rsid w:val="686204FD"/>
    <w:rsid w:val="68927548"/>
    <w:rsid w:val="68E31ABA"/>
    <w:rsid w:val="69141D5E"/>
    <w:rsid w:val="69AE2E7F"/>
    <w:rsid w:val="6A0F57EB"/>
    <w:rsid w:val="6A76033F"/>
    <w:rsid w:val="6AA55758"/>
    <w:rsid w:val="6AD67FFD"/>
    <w:rsid w:val="6AD728DF"/>
    <w:rsid w:val="6AEE6AF1"/>
    <w:rsid w:val="6B1A3348"/>
    <w:rsid w:val="6B744601"/>
    <w:rsid w:val="6B937C6C"/>
    <w:rsid w:val="6C7D2A6E"/>
    <w:rsid w:val="6CEE0253"/>
    <w:rsid w:val="6D7149A5"/>
    <w:rsid w:val="6D884A2D"/>
    <w:rsid w:val="6DAB3880"/>
    <w:rsid w:val="6DB05B81"/>
    <w:rsid w:val="6E8D1A7E"/>
    <w:rsid w:val="6EB14BA1"/>
    <w:rsid w:val="6FB509AF"/>
    <w:rsid w:val="704B7C98"/>
    <w:rsid w:val="70E2610B"/>
    <w:rsid w:val="71780503"/>
    <w:rsid w:val="71CB0156"/>
    <w:rsid w:val="739F2CA9"/>
    <w:rsid w:val="740C59AF"/>
    <w:rsid w:val="743909BD"/>
    <w:rsid w:val="749600BF"/>
    <w:rsid w:val="74E43CB4"/>
    <w:rsid w:val="74F37B24"/>
    <w:rsid w:val="75446226"/>
    <w:rsid w:val="75523EF6"/>
    <w:rsid w:val="75670BBD"/>
    <w:rsid w:val="760E6072"/>
    <w:rsid w:val="76AB53A5"/>
    <w:rsid w:val="77022D54"/>
    <w:rsid w:val="776A0ED7"/>
    <w:rsid w:val="77AD3592"/>
    <w:rsid w:val="7820381F"/>
    <w:rsid w:val="78720B12"/>
    <w:rsid w:val="78CE6113"/>
    <w:rsid w:val="797A5A8D"/>
    <w:rsid w:val="7A0C2DD5"/>
    <w:rsid w:val="7A56527D"/>
    <w:rsid w:val="7AAA1523"/>
    <w:rsid w:val="7B7125FF"/>
    <w:rsid w:val="7BCF6B31"/>
    <w:rsid w:val="7BFF24A2"/>
    <w:rsid w:val="7C9233AD"/>
    <w:rsid w:val="7CCA34D8"/>
    <w:rsid w:val="7D5B5DB7"/>
    <w:rsid w:val="7DAE2BDF"/>
    <w:rsid w:val="7E3D0B8D"/>
    <w:rsid w:val="7E7057AA"/>
    <w:rsid w:val="7E8377B5"/>
    <w:rsid w:val="7F092EE5"/>
    <w:rsid w:val="7F871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6"/>
    <w:qFormat/>
    <w:uiPriority w:val="0"/>
    <w:rPr>
      <w:b/>
      <w:bCs/>
    </w:rPr>
  </w:style>
  <w:style w:type="paragraph" w:styleId="3">
    <w:name w:val="annotation text"/>
    <w:basedOn w:val="1"/>
    <w:link w:val="15"/>
    <w:uiPriority w:val="0"/>
    <w:pPr>
      <w:jc w:val="left"/>
    </w:pPr>
  </w:style>
  <w:style w:type="paragraph" w:styleId="4">
    <w:name w:val="Balloon Text"/>
    <w:basedOn w:val="1"/>
    <w:link w:val="17"/>
    <w:uiPriority w:val="0"/>
    <w:rPr>
      <w:sz w:val="18"/>
      <w:szCs w:val="18"/>
    </w:rPr>
  </w:style>
  <w:style w:type="paragraph" w:styleId="5">
    <w:name w:val="footer"/>
    <w:basedOn w:val="1"/>
    <w:link w:val="14"/>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0"/>
    <w:rPr>
      <w:b/>
      <w:bCs/>
    </w:rPr>
  </w:style>
  <w:style w:type="character" w:styleId="9">
    <w:name w:val="page number"/>
    <w:uiPriority w:val="0"/>
    <w:rPr>
      <w:rFonts w:cs="Times New Roman"/>
      <w:lang w:val="en-US" w:eastAsia="zh-CN" w:bidi="ar-SA"/>
    </w:rPr>
  </w:style>
  <w:style w:type="character" w:styleId="10">
    <w:name w:val="annotation reference"/>
    <w:basedOn w:val="7"/>
    <w:uiPriority w:val="0"/>
    <w:rPr>
      <w:sz w:val="21"/>
      <w:szCs w:val="21"/>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link w:val="6"/>
    <w:locked/>
    <w:uiPriority w:val="0"/>
    <w:rPr>
      <w:rFonts w:eastAsia="宋体"/>
      <w:kern w:val="2"/>
      <w:sz w:val="18"/>
      <w:szCs w:val="18"/>
      <w:lang w:val="en-US" w:eastAsia="zh-CN" w:bidi="ar-SA"/>
    </w:rPr>
  </w:style>
  <w:style w:type="character" w:customStyle="1" w:styleId="14">
    <w:name w:val="页脚 Char"/>
    <w:link w:val="5"/>
    <w:locked/>
    <w:uiPriority w:val="0"/>
    <w:rPr>
      <w:rFonts w:eastAsia="宋体"/>
      <w:kern w:val="2"/>
      <w:sz w:val="18"/>
      <w:szCs w:val="18"/>
      <w:lang w:val="en-US" w:eastAsia="zh-CN" w:bidi="ar-SA"/>
    </w:rPr>
  </w:style>
  <w:style w:type="character" w:customStyle="1" w:styleId="15">
    <w:name w:val="批注文字 Char"/>
    <w:basedOn w:val="7"/>
    <w:link w:val="3"/>
    <w:qFormat/>
    <w:uiPriority w:val="0"/>
    <w:rPr>
      <w:kern w:val="2"/>
      <w:sz w:val="21"/>
      <w:szCs w:val="24"/>
    </w:rPr>
  </w:style>
  <w:style w:type="character" w:customStyle="1" w:styleId="16">
    <w:name w:val="批注主题 Char"/>
    <w:basedOn w:val="15"/>
    <w:link w:val="2"/>
    <w:qFormat/>
    <w:uiPriority w:val="0"/>
    <w:rPr>
      <w:b/>
      <w:bCs/>
      <w:kern w:val="2"/>
      <w:sz w:val="21"/>
      <w:szCs w:val="24"/>
    </w:rPr>
  </w:style>
  <w:style w:type="character" w:customStyle="1" w:styleId="17">
    <w:name w:val="批注框文本 Char"/>
    <w:basedOn w:val="7"/>
    <w:link w:val="4"/>
    <w:uiPriority w:val="0"/>
    <w:rPr>
      <w:kern w:val="2"/>
      <w:sz w:val="18"/>
      <w:szCs w:val="18"/>
    </w:rPr>
  </w:style>
  <w:style w:type="paragraph" w:customStyle="1" w:styleId="18">
    <w:name w:val="Revision"/>
    <w:hidden/>
    <w:unhideWhenUsed/>
    <w:uiPriority w:val="99"/>
    <w:rPr>
      <w:rFonts w:ascii="Times New Roman" w:hAnsi="Times New Roman" w:eastAsia="宋体" w:cs="Times New Roman"/>
      <w:kern w:val="2"/>
      <w:sz w:val="21"/>
      <w:szCs w:val="24"/>
      <w:lang w:val="en-US" w:eastAsia="zh-CN" w:bidi="ar-SA"/>
    </w:rPr>
  </w:style>
  <w:style w:type="character" w:customStyle="1" w:styleId="19">
    <w:name w:val="明显强调1"/>
    <w:basedOn w:val="7"/>
    <w:qFormat/>
    <w:uiPriority w:val="21"/>
    <w:rPr>
      <w:b/>
      <w:bCs/>
      <w:i/>
      <w:iCs/>
      <w:color w:val="5B9BD5"/>
    </w:rPr>
  </w:style>
  <w:style w:type="paragraph" w:styleId="2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4B66A9-B5F0-4D71-869E-671DB838865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915</Words>
  <Characters>5220</Characters>
  <Lines>43</Lines>
  <Paragraphs>12</Paragraphs>
  <ScaleCrop>false</ScaleCrop>
  <LinksUpToDate>false</LinksUpToDate>
  <CharactersWithSpaces>6123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2020-05-14T12:29:00Z</dcterms:created>
  <dc:creator>张东岩</dc:creator>
  <cp:lastModifiedBy>asus</cp:lastModifiedBy>
  <dcterms:modified xsi:type="dcterms:W3CDTF">2020-05-15T07:32:29Z</dcterms:modified>
  <dc:title>附件3</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