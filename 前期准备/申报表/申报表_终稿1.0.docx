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A1568" w14:textId="77777777" w:rsidR="00644F92" w:rsidRDefault="00D74D1A">
      <w:pPr>
        <w:spacing w:line="338" w:lineRule="auto"/>
        <w:rPr>
          <w:rFonts w:ascii="黑体" w:eastAsia="黑体" w:hAnsi="黑体"/>
          <w:sz w:val="32"/>
          <w:szCs w:val="32"/>
        </w:rPr>
      </w:pPr>
      <w:r>
        <w:rPr>
          <w:rFonts w:ascii="黑体" w:eastAsia="黑体" w:hAnsi="黑体" w:hint="eastAsia"/>
          <w:sz w:val="32"/>
          <w:szCs w:val="32"/>
        </w:rPr>
        <w:t>附件</w:t>
      </w:r>
      <w:r w:rsidRPr="00CD5333">
        <w:rPr>
          <w:rFonts w:eastAsia="黑体"/>
          <w:sz w:val="32"/>
          <w:szCs w:val="32"/>
        </w:rPr>
        <w:t>3</w:t>
      </w:r>
    </w:p>
    <w:p w14:paraId="3E541950" w14:textId="77777777" w:rsidR="00644F92" w:rsidRDefault="00644F92">
      <w:pPr>
        <w:spacing w:line="338" w:lineRule="auto"/>
        <w:jc w:val="center"/>
        <w:rPr>
          <w:rFonts w:eastAsia="方正小标宋简体"/>
          <w:sz w:val="48"/>
          <w:szCs w:val="48"/>
        </w:rPr>
      </w:pPr>
    </w:p>
    <w:p w14:paraId="3B5BE66F" w14:textId="77777777" w:rsidR="00644F92" w:rsidRDefault="00D74D1A">
      <w:pPr>
        <w:spacing w:line="338" w:lineRule="auto"/>
        <w:jc w:val="center"/>
        <w:rPr>
          <w:rFonts w:ascii="方正小标宋简体" w:eastAsia="方正小标宋简体"/>
          <w:sz w:val="48"/>
          <w:szCs w:val="48"/>
        </w:rPr>
      </w:pPr>
      <w:r>
        <w:rPr>
          <w:rFonts w:ascii="方正小标宋简体" w:eastAsia="方正小标宋简体" w:hint="eastAsia"/>
          <w:sz w:val="48"/>
          <w:szCs w:val="48"/>
        </w:rPr>
        <w:t>大学生创新创业训练计划</w:t>
      </w:r>
    </w:p>
    <w:p w14:paraId="4FA3F808" w14:textId="77777777" w:rsidR="00644F92" w:rsidRDefault="00D74D1A">
      <w:pPr>
        <w:spacing w:line="338" w:lineRule="auto"/>
        <w:jc w:val="center"/>
        <w:rPr>
          <w:rFonts w:ascii="方正小标宋简体" w:eastAsia="方正小标宋简体"/>
          <w:sz w:val="48"/>
          <w:szCs w:val="48"/>
        </w:rPr>
      </w:pPr>
      <w:r>
        <w:rPr>
          <w:rFonts w:ascii="方正小标宋简体" w:eastAsia="方正小标宋简体" w:hint="eastAsia"/>
          <w:sz w:val="48"/>
          <w:szCs w:val="48"/>
        </w:rPr>
        <w:t>项目申报表</w:t>
      </w:r>
    </w:p>
    <w:p w14:paraId="606F1E3A" w14:textId="77777777" w:rsidR="00644F92" w:rsidRDefault="00644F92">
      <w:pPr>
        <w:spacing w:line="338" w:lineRule="auto"/>
        <w:rPr>
          <w:rFonts w:eastAsia="仿宋_GB2312"/>
          <w:bCs/>
          <w:sz w:val="32"/>
          <w:szCs w:val="32"/>
        </w:rPr>
      </w:pPr>
    </w:p>
    <w:p w14:paraId="21E77050" w14:textId="77777777" w:rsidR="00644F92" w:rsidRDefault="00644F92">
      <w:pPr>
        <w:spacing w:line="338" w:lineRule="auto"/>
        <w:rPr>
          <w:rFonts w:eastAsia="仿宋_GB2312"/>
          <w:bCs/>
          <w:sz w:val="32"/>
          <w:szCs w:val="32"/>
        </w:rPr>
      </w:pPr>
    </w:p>
    <w:p w14:paraId="46CC6D5A" w14:textId="77777777" w:rsidR="00644F92" w:rsidRDefault="00644F92">
      <w:pPr>
        <w:spacing w:line="338" w:lineRule="auto"/>
        <w:rPr>
          <w:rFonts w:eastAsia="仿宋_GB2312"/>
          <w:bCs/>
          <w:sz w:val="32"/>
          <w:szCs w:val="32"/>
        </w:rPr>
      </w:pPr>
    </w:p>
    <w:p w14:paraId="2B8BE9B1" w14:textId="77777777" w:rsidR="00644F92" w:rsidRDefault="00644F92">
      <w:pPr>
        <w:spacing w:line="338" w:lineRule="auto"/>
        <w:rPr>
          <w:rFonts w:eastAsia="仿宋_GB2312"/>
          <w:bCs/>
          <w:sz w:val="32"/>
          <w:szCs w:val="32"/>
        </w:rPr>
      </w:pPr>
    </w:p>
    <w:tbl>
      <w:tblPr>
        <w:tblW w:w="6452" w:type="dxa"/>
        <w:jc w:val="center"/>
        <w:tblBorders>
          <w:insideH w:val="single" w:sz="4" w:space="0" w:color="auto"/>
          <w:insideV w:val="single" w:sz="4" w:space="0" w:color="auto"/>
        </w:tblBorders>
        <w:tblLayout w:type="fixed"/>
        <w:tblLook w:val="04A0" w:firstRow="1" w:lastRow="0" w:firstColumn="1" w:lastColumn="0" w:noHBand="0" w:noVBand="1"/>
      </w:tblPr>
      <w:tblGrid>
        <w:gridCol w:w="2531"/>
        <w:gridCol w:w="3921"/>
      </w:tblGrid>
      <w:tr w:rsidR="00644F92" w14:paraId="5BB68175" w14:textId="77777777">
        <w:trPr>
          <w:trHeight w:val="567"/>
          <w:jc w:val="center"/>
        </w:trPr>
        <w:tc>
          <w:tcPr>
            <w:tcW w:w="2531" w:type="dxa"/>
            <w:tcBorders>
              <w:top w:val="nil"/>
              <w:bottom w:val="nil"/>
              <w:right w:val="nil"/>
            </w:tcBorders>
            <w:vAlign w:val="bottom"/>
          </w:tcPr>
          <w:p w14:paraId="3190F688" w14:textId="77777777" w:rsidR="00644F92" w:rsidRDefault="00D74D1A">
            <w:pPr>
              <w:jc w:val="distribute"/>
              <w:rPr>
                <w:bCs/>
                <w:sz w:val="30"/>
                <w:szCs w:val="30"/>
              </w:rPr>
            </w:pPr>
            <w:r>
              <w:rPr>
                <w:rFonts w:hAnsi="宋体" w:hint="eastAsia"/>
                <w:sz w:val="30"/>
                <w:szCs w:val="30"/>
              </w:rPr>
              <w:t>推</w:t>
            </w:r>
            <w:r>
              <w:rPr>
                <w:sz w:val="30"/>
                <w:szCs w:val="30"/>
              </w:rPr>
              <w:t xml:space="preserve"> </w:t>
            </w:r>
            <w:r>
              <w:rPr>
                <w:rFonts w:hAnsi="宋体" w:hint="eastAsia"/>
                <w:sz w:val="30"/>
                <w:szCs w:val="30"/>
              </w:rPr>
              <w:t>荐</w:t>
            </w:r>
            <w:r>
              <w:rPr>
                <w:sz w:val="30"/>
                <w:szCs w:val="30"/>
              </w:rPr>
              <w:t xml:space="preserve"> </w:t>
            </w:r>
            <w:r>
              <w:rPr>
                <w:rFonts w:hAnsi="宋体" w:hint="eastAsia"/>
                <w:sz w:val="30"/>
                <w:szCs w:val="30"/>
              </w:rPr>
              <w:t>学</w:t>
            </w:r>
            <w:r>
              <w:rPr>
                <w:sz w:val="30"/>
                <w:szCs w:val="30"/>
              </w:rPr>
              <w:t xml:space="preserve"> </w:t>
            </w:r>
            <w:r>
              <w:rPr>
                <w:rFonts w:hAnsi="宋体" w:hint="eastAsia"/>
                <w:sz w:val="30"/>
                <w:szCs w:val="30"/>
              </w:rPr>
              <w:t>校</w:t>
            </w:r>
          </w:p>
        </w:tc>
        <w:tc>
          <w:tcPr>
            <w:tcW w:w="3921" w:type="dxa"/>
            <w:tcBorders>
              <w:top w:val="nil"/>
              <w:left w:val="nil"/>
              <w:bottom w:val="single" w:sz="4" w:space="0" w:color="auto"/>
            </w:tcBorders>
          </w:tcPr>
          <w:p w14:paraId="214E80F9" w14:textId="77777777" w:rsidR="00644F92" w:rsidRPr="001064B7" w:rsidRDefault="00D74D1A">
            <w:pPr>
              <w:spacing w:beforeLines="80" w:before="192"/>
              <w:jc w:val="center"/>
              <w:rPr>
                <w:rFonts w:ascii="仿宋" w:eastAsia="仿宋" w:hAnsi="仿宋"/>
                <w:bCs/>
                <w:szCs w:val="21"/>
              </w:rPr>
            </w:pPr>
            <w:r w:rsidRPr="001064B7">
              <w:rPr>
                <w:rFonts w:ascii="仿宋" w:eastAsia="仿宋" w:hAnsi="仿宋" w:cs="宋体" w:hint="eastAsia"/>
                <w:bCs/>
                <w:szCs w:val="21"/>
              </w:rPr>
              <w:t>西北工业大学</w:t>
            </w:r>
          </w:p>
        </w:tc>
      </w:tr>
      <w:tr w:rsidR="00644F92" w14:paraId="720F6AB7" w14:textId="77777777">
        <w:trPr>
          <w:trHeight w:val="567"/>
          <w:jc w:val="center"/>
        </w:trPr>
        <w:tc>
          <w:tcPr>
            <w:tcW w:w="2531" w:type="dxa"/>
            <w:tcBorders>
              <w:top w:val="nil"/>
              <w:bottom w:val="nil"/>
              <w:right w:val="nil"/>
            </w:tcBorders>
            <w:vAlign w:val="bottom"/>
          </w:tcPr>
          <w:p w14:paraId="03915DC5"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名</w:t>
            </w:r>
            <w:r>
              <w:rPr>
                <w:sz w:val="30"/>
                <w:szCs w:val="30"/>
              </w:rPr>
              <w:t xml:space="preserve"> </w:t>
            </w:r>
            <w:r>
              <w:rPr>
                <w:rFonts w:hAnsi="宋体" w:hint="eastAsia"/>
                <w:sz w:val="30"/>
                <w:szCs w:val="30"/>
              </w:rPr>
              <w:t>称</w:t>
            </w:r>
          </w:p>
        </w:tc>
        <w:tc>
          <w:tcPr>
            <w:tcW w:w="3921" w:type="dxa"/>
            <w:tcBorders>
              <w:top w:val="single" w:sz="4" w:space="0" w:color="auto"/>
              <w:left w:val="nil"/>
              <w:bottom w:val="single" w:sz="4" w:space="0" w:color="auto"/>
            </w:tcBorders>
          </w:tcPr>
          <w:p w14:paraId="7AC6F022" w14:textId="77777777" w:rsidR="00644F92" w:rsidRPr="001064B7" w:rsidRDefault="00D74D1A">
            <w:pPr>
              <w:spacing w:beforeLines="80" w:before="192"/>
              <w:jc w:val="center"/>
              <w:rPr>
                <w:rFonts w:ascii="仿宋" w:eastAsia="仿宋" w:hAnsi="仿宋" w:cs="宋体"/>
                <w:bCs/>
                <w:szCs w:val="21"/>
              </w:rPr>
            </w:pPr>
            <w:r w:rsidRPr="001064B7">
              <w:rPr>
                <w:rFonts w:ascii="仿宋" w:eastAsia="仿宋" w:hAnsi="仿宋" w:cs="宋体" w:hint="eastAsia"/>
                <w:bCs/>
                <w:szCs w:val="21"/>
              </w:rPr>
              <w:t>光电化学传感器的</w:t>
            </w:r>
          </w:p>
          <w:p w14:paraId="3CF73094" w14:textId="77777777" w:rsidR="00644F92" w:rsidRDefault="00D74D1A">
            <w:pPr>
              <w:spacing w:beforeLines="80" w:before="192"/>
              <w:jc w:val="center"/>
              <w:rPr>
                <w:rFonts w:ascii="宋体" w:hAnsi="宋体" w:cs="宋体"/>
                <w:bCs/>
                <w:sz w:val="30"/>
                <w:szCs w:val="30"/>
              </w:rPr>
            </w:pPr>
            <w:r w:rsidRPr="001064B7">
              <w:rPr>
                <w:rFonts w:ascii="仿宋" w:eastAsia="仿宋" w:hAnsi="仿宋" w:cs="宋体" w:hint="eastAsia"/>
                <w:bCs/>
                <w:szCs w:val="21"/>
              </w:rPr>
              <w:t>超声可控制备</w:t>
            </w:r>
          </w:p>
        </w:tc>
      </w:tr>
      <w:tr w:rsidR="00644F92" w14:paraId="476C867E" w14:textId="77777777">
        <w:trPr>
          <w:trHeight w:val="567"/>
          <w:jc w:val="center"/>
        </w:trPr>
        <w:tc>
          <w:tcPr>
            <w:tcW w:w="2531" w:type="dxa"/>
            <w:tcBorders>
              <w:top w:val="nil"/>
              <w:bottom w:val="nil"/>
              <w:right w:val="nil"/>
            </w:tcBorders>
            <w:vAlign w:val="bottom"/>
          </w:tcPr>
          <w:p w14:paraId="547DDD39"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类</w:t>
            </w:r>
            <w:r>
              <w:rPr>
                <w:sz w:val="30"/>
                <w:szCs w:val="30"/>
              </w:rPr>
              <w:t xml:space="preserve"> </w:t>
            </w:r>
            <w:r>
              <w:rPr>
                <w:rFonts w:hAnsi="宋体" w:hint="eastAsia"/>
                <w:sz w:val="30"/>
                <w:szCs w:val="30"/>
              </w:rPr>
              <w:t>型</w:t>
            </w:r>
          </w:p>
        </w:tc>
        <w:tc>
          <w:tcPr>
            <w:tcW w:w="3921" w:type="dxa"/>
            <w:tcBorders>
              <w:top w:val="single" w:sz="4" w:space="0" w:color="auto"/>
              <w:left w:val="nil"/>
              <w:bottom w:val="single" w:sz="4" w:space="0" w:color="auto"/>
            </w:tcBorders>
          </w:tcPr>
          <w:p w14:paraId="7B9CBF87" w14:textId="77777777" w:rsidR="00644F92" w:rsidRDefault="00D74D1A">
            <w:pPr>
              <w:spacing w:beforeLines="80" w:before="192"/>
              <w:jc w:val="center"/>
              <w:rPr>
                <w:rFonts w:ascii="宋体" w:hAnsi="宋体" w:cs="宋体"/>
                <w:bCs/>
                <w:sz w:val="30"/>
                <w:szCs w:val="30"/>
              </w:rPr>
            </w:pPr>
            <w:r w:rsidRPr="001064B7">
              <w:rPr>
                <w:rFonts w:ascii="仿宋" w:eastAsia="仿宋" w:hAnsi="仿宋" w:cs="宋体" w:hint="eastAsia"/>
                <w:bCs/>
                <w:szCs w:val="21"/>
              </w:rPr>
              <w:t>大学生创新训练项目</w:t>
            </w:r>
          </w:p>
        </w:tc>
      </w:tr>
      <w:tr w:rsidR="00644F92" w14:paraId="3FE80E56" w14:textId="77777777">
        <w:trPr>
          <w:trHeight w:val="567"/>
          <w:jc w:val="center"/>
        </w:trPr>
        <w:tc>
          <w:tcPr>
            <w:tcW w:w="2531" w:type="dxa"/>
            <w:tcBorders>
              <w:top w:val="nil"/>
              <w:bottom w:val="nil"/>
              <w:right w:val="nil"/>
            </w:tcBorders>
            <w:vAlign w:val="bottom"/>
          </w:tcPr>
          <w:p w14:paraId="297071B5"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负</w:t>
            </w:r>
            <w:r>
              <w:rPr>
                <w:sz w:val="30"/>
                <w:szCs w:val="30"/>
              </w:rPr>
              <w:t xml:space="preserve"> </w:t>
            </w:r>
            <w:r>
              <w:rPr>
                <w:rFonts w:hAnsi="宋体" w:hint="eastAsia"/>
                <w:sz w:val="30"/>
                <w:szCs w:val="30"/>
              </w:rPr>
              <w:t>责</w:t>
            </w:r>
            <w:r>
              <w:rPr>
                <w:sz w:val="30"/>
                <w:szCs w:val="30"/>
              </w:rPr>
              <w:t xml:space="preserve"> </w:t>
            </w:r>
            <w:r>
              <w:rPr>
                <w:rFonts w:hAnsi="宋体" w:hint="eastAsia"/>
                <w:sz w:val="30"/>
                <w:szCs w:val="30"/>
              </w:rPr>
              <w:t>人</w:t>
            </w:r>
          </w:p>
        </w:tc>
        <w:tc>
          <w:tcPr>
            <w:tcW w:w="3921" w:type="dxa"/>
            <w:tcBorders>
              <w:top w:val="single" w:sz="4" w:space="0" w:color="auto"/>
              <w:left w:val="nil"/>
              <w:bottom w:val="single" w:sz="4" w:space="0" w:color="auto"/>
            </w:tcBorders>
          </w:tcPr>
          <w:p w14:paraId="59C6EFBD" w14:textId="77777777" w:rsidR="00644F92" w:rsidRDefault="00D74D1A">
            <w:pPr>
              <w:spacing w:beforeLines="80" w:before="192"/>
              <w:jc w:val="center"/>
              <w:rPr>
                <w:rFonts w:ascii="宋体" w:hAnsi="宋体" w:cs="宋体"/>
                <w:bCs/>
                <w:sz w:val="30"/>
                <w:szCs w:val="30"/>
              </w:rPr>
            </w:pPr>
            <w:r w:rsidRPr="001064B7">
              <w:rPr>
                <w:rFonts w:ascii="仿宋" w:eastAsia="仿宋" w:hAnsi="仿宋" w:cs="宋体" w:hint="eastAsia"/>
                <w:bCs/>
                <w:szCs w:val="21"/>
              </w:rPr>
              <w:t>张杰</w:t>
            </w:r>
          </w:p>
        </w:tc>
      </w:tr>
      <w:tr w:rsidR="00644F92" w14:paraId="78D7413F" w14:textId="77777777">
        <w:trPr>
          <w:trHeight w:val="567"/>
          <w:jc w:val="center"/>
        </w:trPr>
        <w:tc>
          <w:tcPr>
            <w:tcW w:w="2531" w:type="dxa"/>
            <w:tcBorders>
              <w:top w:val="nil"/>
              <w:bottom w:val="nil"/>
              <w:right w:val="nil"/>
            </w:tcBorders>
            <w:vAlign w:val="bottom"/>
          </w:tcPr>
          <w:p w14:paraId="447AC991" w14:textId="77777777" w:rsidR="00644F92" w:rsidRDefault="00D74D1A">
            <w:pPr>
              <w:jc w:val="distribute"/>
              <w:rPr>
                <w:sz w:val="30"/>
                <w:szCs w:val="30"/>
              </w:rPr>
            </w:pPr>
            <w:r>
              <w:rPr>
                <w:rFonts w:hAnsi="宋体" w:hint="eastAsia"/>
                <w:sz w:val="30"/>
                <w:szCs w:val="30"/>
              </w:rPr>
              <w:t>申</w:t>
            </w:r>
            <w:r>
              <w:rPr>
                <w:sz w:val="30"/>
                <w:szCs w:val="30"/>
              </w:rPr>
              <w:t xml:space="preserve"> </w:t>
            </w:r>
            <w:r>
              <w:rPr>
                <w:rFonts w:hAnsi="宋体" w:hint="eastAsia"/>
                <w:sz w:val="30"/>
                <w:szCs w:val="30"/>
              </w:rPr>
              <w:t>报</w:t>
            </w:r>
            <w:r>
              <w:rPr>
                <w:sz w:val="30"/>
                <w:szCs w:val="30"/>
              </w:rPr>
              <w:t xml:space="preserve"> </w:t>
            </w:r>
            <w:r>
              <w:rPr>
                <w:rFonts w:hAnsi="宋体" w:hint="eastAsia"/>
                <w:sz w:val="30"/>
                <w:szCs w:val="30"/>
              </w:rPr>
              <w:t>日</w:t>
            </w:r>
            <w:r>
              <w:rPr>
                <w:sz w:val="30"/>
                <w:szCs w:val="30"/>
              </w:rPr>
              <w:t xml:space="preserve"> </w:t>
            </w:r>
            <w:r>
              <w:rPr>
                <w:rFonts w:hAnsi="宋体" w:hint="eastAsia"/>
                <w:sz w:val="30"/>
                <w:szCs w:val="30"/>
              </w:rPr>
              <w:t>期</w:t>
            </w:r>
          </w:p>
        </w:tc>
        <w:tc>
          <w:tcPr>
            <w:tcW w:w="3921" w:type="dxa"/>
            <w:tcBorders>
              <w:top w:val="single" w:sz="4" w:space="0" w:color="auto"/>
              <w:left w:val="nil"/>
              <w:bottom w:val="single" w:sz="4" w:space="0" w:color="auto"/>
            </w:tcBorders>
          </w:tcPr>
          <w:p w14:paraId="35938EBA" w14:textId="77777777" w:rsidR="00644F92" w:rsidRDefault="00D74D1A">
            <w:pPr>
              <w:spacing w:beforeLines="80" w:before="192"/>
              <w:jc w:val="center"/>
              <w:rPr>
                <w:rFonts w:ascii="宋体" w:hAnsi="宋体" w:cs="宋体"/>
                <w:bCs/>
                <w:sz w:val="30"/>
                <w:szCs w:val="30"/>
              </w:rPr>
            </w:pPr>
            <w:r w:rsidRPr="00CD5333">
              <w:rPr>
                <w:rFonts w:eastAsia="仿宋" w:cs="宋体" w:hint="eastAsia"/>
                <w:bCs/>
                <w:szCs w:val="21"/>
              </w:rPr>
              <w:t>2020</w:t>
            </w:r>
            <w:r w:rsidRPr="001064B7">
              <w:rPr>
                <w:rFonts w:ascii="仿宋" w:eastAsia="仿宋" w:hAnsi="仿宋" w:cs="宋体" w:hint="eastAsia"/>
                <w:bCs/>
                <w:szCs w:val="21"/>
              </w:rPr>
              <w:t>年</w:t>
            </w:r>
            <w:r w:rsidRPr="00CD5333">
              <w:rPr>
                <w:rFonts w:eastAsia="仿宋" w:cs="宋体" w:hint="eastAsia"/>
                <w:bCs/>
                <w:szCs w:val="21"/>
              </w:rPr>
              <w:t>5</w:t>
            </w:r>
            <w:r w:rsidRPr="001064B7">
              <w:rPr>
                <w:rFonts w:ascii="仿宋" w:eastAsia="仿宋" w:hAnsi="仿宋" w:cs="宋体" w:hint="eastAsia"/>
                <w:bCs/>
                <w:szCs w:val="21"/>
              </w:rPr>
              <w:t>月</w:t>
            </w:r>
            <w:r w:rsidRPr="00CD5333">
              <w:rPr>
                <w:rFonts w:eastAsia="仿宋" w:cs="宋体" w:hint="eastAsia"/>
                <w:bCs/>
                <w:szCs w:val="21"/>
              </w:rPr>
              <w:t>20</w:t>
            </w:r>
            <w:r w:rsidRPr="001064B7">
              <w:rPr>
                <w:rFonts w:ascii="仿宋" w:eastAsia="仿宋" w:hAnsi="仿宋" w:cs="宋体" w:hint="eastAsia"/>
                <w:bCs/>
                <w:szCs w:val="21"/>
              </w:rPr>
              <w:t>日</w:t>
            </w:r>
          </w:p>
        </w:tc>
      </w:tr>
    </w:tbl>
    <w:p w14:paraId="74EEF942" w14:textId="77777777" w:rsidR="00644F92" w:rsidRDefault="00644F92">
      <w:pPr>
        <w:spacing w:line="338" w:lineRule="auto"/>
        <w:rPr>
          <w:rFonts w:eastAsia="仿宋_GB2312"/>
          <w:bCs/>
          <w:sz w:val="32"/>
          <w:szCs w:val="32"/>
        </w:rPr>
      </w:pPr>
    </w:p>
    <w:p w14:paraId="0EDD3E0F" w14:textId="57DEED15" w:rsidR="00644F92" w:rsidRDefault="00644F92">
      <w:pPr>
        <w:spacing w:line="338" w:lineRule="auto"/>
        <w:rPr>
          <w:rFonts w:eastAsia="仿宋_GB2312"/>
          <w:bCs/>
          <w:sz w:val="36"/>
          <w:szCs w:val="36"/>
        </w:rPr>
      </w:pPr>
    </w:p>
    <w:p w14:paraId="1E3A1506" w14:textId="77777777" w:rsidR="005C3A78" w:rsidRDefault="005C3A78">
      <w:pPr>
        <w:spacing w:line="338" w:lineRule="auto"/>
        <w:rPr>
          <w:rFonts w:eastAsia="仿宋_GB2312"/>
          <w:bCs/>
          <w:sz w:val="36"/>
          <w:szCs w:val="36"/>
        </w:rPr>
      </w:pPr>
    </w:p>
    <w:p w14:paraId="58A27A46" w14:textId="77777777" w:rsidR="00644F92" w:rsidRDefault="00644F92">
      <w:pPr>
        <w:spacing w:line="338" w:lineRule="auto"/>
        <w:rPr>
          <w:rFonts w:eastAsia="仿宋_GB2312"/>
          <w:bCs/>
          <w:sz w:val="36"/>
          <w:szCs w:val="36"/>
        </w:rPr>
      </w:pPr>
    </w:p>
    <w:p w14:paraId="6C39AB70" w14:textId="59BAC768" w:rsidR="00644F92" w:rsidRDefault="00644F92">
      <w:pPr>
        <w:spacing w:line="338" w:lineRule="auto"/>
        <w:rPr>
          <w:rFonts w:eastAsia="仿宋_GB2312"/>
          <w:bCs/>
          <w:sz w:val="36"/>
          <w:szCs w:val="36"/>
        </w:rPr>
      </w:pPr>
    </w:p>
    <w:p w14:paraId="7B72E9FC" w14:textId="4C7257EF" w:rsidR="00644F92" w:rsidRDefault="00644F92">
      <w:pPr>
        <w:spacing w:line="338" w:lineRule="auto"/>
        <w:rPr>
          <w:rFonts w:eastAsia="仿宋_GB2312"/>
          <w:bCs/>
          <w:sz w:val="36"/>
          <w:szCs w:val="36"/>
        </w:rPr>
      </w:pPr>
    </w:p>
    <w:p w14:paraId="59A440B5" w14:textId="0D5348F5" w:rsidR="00C01211" w:rsidRDefault="00C01211">
      <w:pPr>
        <w:spacing w:line="338" w:lineRule="auto"/>
        <w:rPr>
          <w:rFonts w:eastAsia="仿宋_GB2312"/>
          <w:bCs/>
          <w:sz w:val="36"/>
          <w:szCs w:val="36"/>
        </w:rPr>
      </w:pPr>
    </w:p>
    <w:p w14:paraId="4F229361" w14:textId="77777777" w:rsidR="00C01211" w:rsidRDefault="00C01211">
      <w:pPr>
        <w:spacing w:line="338" w:lineRule="auto"/>
        <w:rPr>
          <w:rFonts w:eastAsia="仿宋_GB2312"/>
          <w:bCs/>
          <w:sz w:val="36"/>
          <w:szCs w:val="36"/>
        </w:rPr>
      </w:pPr>
    </w:p>
    <w:p w14:paraId="1F1267C7" w14:textId="7C7CC8CD" w:rsidR="00644F92" w:rsidRDefault="00D74D1A" w:rsidP="00C01211">
      <w:pPr>
        <w:snapToGrid w:val="0"/>
        <w:spacing w:line="338" w:lineRule="auto"/>
        <w:jc w:val="center"/>
        <w:rPr>
          <w:rFonts w:eastAsia="黑体"/>
          <w:color w:val="000000"/>
          <w:sz w:val="32"/>
          <w:szCs w:val="32"/>
        </w:rPr>
      </w:pPr>
      <w:r>
        <w:rPr>
          <w:rFonts w:eastAsia="黑体" w:hint="eastAsia"/>
          <w:color w:val="000000"/>
          <w:sz w:val="32"/>
          <w:szCs w:val="32"/>
        </w:rPr>
        <w:lastRenderedPageBreak/>
        <w:t>陕西省教育厅</w:t>
      </w:r>
      <w:r>
        <w:rPr>
          <w:rFonts w:eastAsia="黑体"/>
          <w:color w:val="000000"/>
          <w:sz w:val="32"/>
          <w:szCs w:val="32"/>
        </w:rPr>
        <w:t xml:space="preserve"> </w:t>
      </w:r>
      <w:r>
        <w:rPr>
          <w:rFonts w:eastAsia="黑体" w:hint="eastAsia"/>
          <w:color w:val="000000"/>
          <w:sz w:val="32"/>
          <w:szCs w:val="32"/>
        </w:rPr>
        <w:t>制</w:t>
      </w: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988"/>
        <w:gridCol w:w="708"/>
        <w:gridCol w:w="739"/>
        <w:gridCol w:w="1070"/>
        <w:gridCol w:w="1416"/>
        <w:gridCol w:w="1308"/>
        <w:gridCol w:w="165"/>
        <w:gridCol w:w="1850"/>
      </w:tblGrid>
      <w:tr w:rsidR="00644F92" w14:paraId="028F0456" w14:textId="77777777">
        <w:trPr>
          <w:trHeight w:val="90"/>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2023F27F" w14:textId="77777777" w:rsidR="00644F92" w:rsidRDefault="00D74D1A">
            <w:pPr>
              <w:jc w:val="center"/>
              <w:rPr>
                <w:rFonts w:ascii="宋体" w:hAnsi="宋体" w:cs="宋体"/>
                <w:sz w:val="24"/>
              </w:rPr>
            </w:pPr>
            <w:r>
              <w:rPr>
                <w:rFonts w:ascii="宋体" w:hAnsi="宋体" w:cs="宋体" w:hint="eastAsia"/>
                <w:color w:val="000000"/>
                <w:sz w:val="24"/>
              </w:rPr>
              <w:br w:type="page"/>
            </w:r>
            <w:r>
              <w:rPr>
                <w:rFonts w:ascii="宋体" w:hAnsi="宋体" w:cs="宋体" w:hint="eastAsia"/>
                <w:sz w:val="24"/>
              </w:rPr>
              <w:t>项目名称</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E1ABB45" w14:textId="77777777" w:rsidR="00644F92" w:rsidRDefault="00D74D1A">
            <w:pPr>
              <w:jc w:val="center"/>
              <w:rPr>
                <w:rFonts w:ascii="宋体" w:hAnsi="宋体" w:cs="宋体"/>
                <w:sz w:val="24"/>
              </w:rPr>
            </w:pPr>
            <w:r>
              <w:rPr>
                <w:rFonts w:ascii="宋体" w:hAnsi="宋体" w:cs="宋体" w:hint="eastAsia"/>
                <w:sz w:val="24"/>
              </w:rPr>
              <w:t>光电化学传感器的超声可控制备</w:t>
            </w:r>
          </w:p>
        </w:tc>
      </w:tr>
      <w:tr w:rsidR="00644F92" w14:paraId="226AE785" w14:textId="77777777">
        <w:trPr>
          <w:trHeight w:val="363"/>
          <w:jc w:val="center"/>
        </w:trPr>
        <w:tc>
          <w:tcPr>
            <w:tcW w:w="1856" w:type="dxa"/>
            <w:gridSpan w:val="2"/>
            <w:vMerge w:val="restart"/>
            <w:tcBorders>
              <w:top w:val="single" w:sz="4" w:space="0" w:color="auto"/>
              <w:left w:val="single" w:sz="4" w:space="0" w:color="auto"/>
              <w:bottom w:val="single" w:sz="4" w:space="0" w:color="auto"/>
              <w:right w:val="single" w:sz="4" w:space="0" w:color="auto"/>
            </w:tcBorders>
            <w:vAlign w:val="center"/>
          </w:tcPr>
          <w:p w14:paraId="43A6088C" w14:textId="77777777" w:rsidR="00644F92" w:rsidRDefault="00D74D1A">
            <w:pPr>
              <w:jc w:val="center"/>
              <w:rPr>
                <w:rFonts w:ascii="宋体" w:hAnsi="宋体" w:cs="宋体"/>
                <w:sz w:val="24"/>
              </w:rPr>
            </w:pPr>
            <w:r>
              <w:rPr>
                <w:rFonts w:ascii="宋体" w:hAnsi="宋体" w:cs="宋体" w:hint="eastAsia"/>
                <w:sz w:val="24"/>
              </w:rPr>
              <w:t>项目类型</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53A2AA44" w14:textId="77777777" w:rsidR="00644F92" w:rsidRDefault="00D74D1A">
            <w:pPr>
              <w:rPr>
                <w:rFonts w:ascii="宋体" w:hAnsi="宋体" w:cs="宋体"/>
                <w:sz w:val="24"/>
              </w:rPr>
            </w:pPr>
            <w:r>
              <w:rPr>
                <w:rFonts w:ascii="宋体" w:hAnsi="宋体" w:cs="宋体" w:hint="eastAsia"/>
                <w:sz w:val="24"/>
              </w:rPr>
              <w:t>（ √）创新训练项目  （  ）创业训练项目  （  ）创业实践项目</w:t>
            </w:r>
          </w:p>
        </w:tc>
      </w:tr>
      <w:tr w:rsidR="00644F92" w14:paraId="2FF19B63" w14:textId="77777777">
        <w:trPr>
          <w:trHeight w:val="363"/>
          <w:jc w:val="center"/>
        </w:trPr>
        <w:tc>
          <w:tcPr>
            <w:tcW w:w="1856" w:type="dxa"/>
            <w:gridSpan w:val="2"/>
            <w:vMerge/>
            <w:tcBorders>
              <w:top w:val="single" w:sz="4" w:space="0" w:color="auto"/>
              <w:left w:val="single" w:sz="4" w:space="0" w:color="auto"/>
              <w:bottom w:val="single" w:sz="4" w:space="0" w:color="auto"/>
              <w:right w:val="single" w:sz="4" w:space="0" w:color="auto"/>
            </w:tcBorders>
            <w:vAlign w:val="center"/>
          </w:tcPr>
          <w:p w14:paraId="7A40939B" w14:textId="77777777" w:rsidR="00644F92" w:rsidRDefault="00644F92">
            <w:pPr>
              <w:rPr>
                <w:rFonts w:ascii="宋体" w:hAnsi="宋体" w:cs="宋体"/>
                <w:sz w:val="24"/>
              </w:rPr>
            </w:pP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A6BADA7" w14:textId="77777777" w:rsidR="00644F92" w:rsidRDefault="00D74D1A">
            <w:pPr>
              <w:jc w:val="center"/>
              <w:rPr>
                <w:rFonts w:ascii="宋体" w:hAnsi="宋体" w:cs="宋体"/>
                <w:sz w:val="24"/>
              </w:rPr>
            </w:pPr>
            <w:r>
              <w:rPr>
                <w:rFonts w:ascii="宋体" w:hAnsi="宋体" w:cs="宋体" w:hint="eastAsia"/>
                <w:sz w:val="24"/>
              </w:rPr>
              <w:t>是否为“青年红色筑梦之旅”项目（否）</w:t>
            </w:r>
          </w:p>
        </w:tc>
      </w:tr>
      <w:tr w:rsidR="00644F92" w14:paraId="6F2379A0" w14:textId="77777777">
        <w:trPr>
          <w:trHeight w:val="737"/>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62E2F5E3" w14:textId="77777777" w:rsidR="00644F92" w:rsidRDefault="00D74D1A">
            <w:pPr>
              <w:jc w:val="center"/>
              <w:rPr>
                <w:rFonts w:ascii="宋体" w:hAnsi="宋体" w:cs="宋体"/>
                <w:sz w:val="24"/>
              </w:rPr>
            </w:pPr>
            <w:r>
              <w:rPr>
                <w:rFonts w:ascii="宋体" w:hAnsi="宋体" w:cs="宋体" w:hint="eastAsia"/>
                <w:sz w:val="24"/>
              </w:rPr>
              <w:t>项目实施时间</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37FFE5E6" w14:textId="77777777" w:rsidR="00644F92" w:rsidRDefault="00D74D1A">
            <w:pPr>
              <w:rPr>
                <w:rFonts w:ascii="宋体" w:hAnsi="宋体" w:cs="宋体"/>
                <w:sz w:val="24"/>
              </w:rPr>
            </w:pPr>
            <w:r>
              <w:rPr>
                <w:rFonts w:ascii="宋体" w:hAnsi="宋体" w:cs="宋体" w:hint="eastAsia"/>
                <w:sz w:val="24"/>
              </w:rPr>
              <w:t xml:space="preserve">起始时间：   </w:t>
            </w:r>
            <w:r w:rsidRPr="00CD5333">
              <w:rPr>
                <w:rFonts w:cs="宋体" w:hint="eastAsia"/>
                <w:sz w:val="24"/>
              </w:rPr>
              <w:t>2020</w:t>
            </w:r>
            <w:r>
              <w:rPr>
                <w:rFonts w:ascii="宋体" w:hAnsi="宋体" w:cs="宋体" w:hint="eastAsia"/>
                <w:sz w:val="24"/>
              </w:rPr>
              <w:t xml:space="preserve">年 </w:t>
            </w:r>
            <w:r w:rsidRPr="00CD5333">
              <w:rPr>
                <w:rFonts w:cs="宋体" w:hint="eastAsia"/>
                <w:sz w:val="24"/>
              </w:rPr>
              <w:t>5</w:t>
            </w:r>
            <w:r>
              <w:rPr>
                <w:rFonts w:ascii="宋体" w:hAnsi="宋体" w:cs="宋体" w:hint="eastAsia"/>
                <w:sz w:val="24"/>
              </w:rPr>
              <w:t xml:space="preserve"> 月          完成时间： </w:t>
            </w:r>
            <w:r w:rsidRPr="00CD5333">
              <w:rPr>
                <w:rFonts w:cs="宋体" w:hint="eastAsia"/>
                <w:sz w:val="24"/>
              </w:rPr>
              <w:t>2021</w:t>
            </w:r>
            <w:r>
              <w:rPr>
                <w:rFonts w:ascii="宋体" w:hAnsi="宋体" w:cs="宋体" w:hint="eastAsia"/>
                <w:sz w:val="24"/>
              </w:rPr>
              <w:t xml:space="preserve"> 年  </w:t>
            </w:r>
            <w:r w:rsidRPr="00CD5333">
              <w:rPr>
                <w:rFonts w:cs="宋体" w:hint="eastAsia"/>
                <w:sz w:val="24"/>
              </w:rPr>
              <w:t>5</w:t>
            </w:r>
            <w:r>
              <w:rPr>
                <w:rFonts w:ascii="宋体" w:hAnsi="宋体" w:cs="宋体" w:hint="eastAsia"/>
                <w:sz w:val="24"/>
              </w:rPr>
              <w:t xml:space="preserve"> 月</w:t>
            </w:r>
          </w:p>
        </w:tc>
      </w:tr>
      <w:tr w:rsidR="00644F92" w14:paraId="550D8ECE"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3EFDDD7F" w14:textId="77777777" w:rsidR="00644F92" w:rsidRDefault="00D74D1A">
            <w:pPr>
              <w:jc w:val="center"/>
              <w:rPr>
                <w:rFonts w:ascii="宋体" w:hAnsi="宋体" w:cs="宋体"/>
                <w:sz w:val="24"/>
              </w:rPr>
            </w:pPr>
            <w:r>
              <w:rPr>
                <w:rFonts w:ascii="宋体" w:hAnsi="宋体" w:cs="宋体" w:hint="eastAsia"/>
                <w:sz w:val="24"/>
              </w:rPr>
              <w:t>申</w:t>
            </w:r>
          </w:p>
          <w:p w14:paraId="2C271A0B" w14:textId="77777777" w:rsidR="00644F92" w:rsidRDefault="00D74D1A">
            <w:pPr>
              <w:jc w:val="center"/>
              <w:rPr>
                <w:rFonts w:ascii="宋体" w:hAnsi="宋体" w:cs="宋体"/>
                <w:sz w:val="24"/>
              </w:rPr>
            </w:pPr>
            <w:r>
              <w:rPr>
                <w:rFonts w:ascii="宋体" w:hAnsi="宋体" w:cs="宋体" w:hint="eastAsia"/>
                <w:sz w:val="24"/>
              </w:rPr>
              <w:t>请</w:t>
            </w:r>
          </w:p>
          <w:p w14:paraId="731EE7B8" w14:textId="77777777" w:rsidR="00644F92" w:rsidRDefault="00D74D1A">
            <w:pPr>
              <w:jc w:val="center"/>
              <w:rPr>
                <w:rFonts w:ascii="宋体" w:hAnsi="宋体" w:cs="宋体"/>
                <w:sz w:val="24"/>
              </w:rPr>
            </w:pPr>
            <w:r>
              <w:rPr>
                <w:rFonts w:ascii="宋体" w:hAnsi="宋体" w:cs="宋体" w:hint="eastAsia"/>
                <w:sz w:val="24"/>
              </w:rPr>
              <w:t>人</w:t>
            </w:r>
          </w:p>
          <w:p w14:paraId="03AC61E1" w14:textId="77777777" w:rsidR="00644F92" w:rsidRDefault="00D74D1A">
            <w:pPr>
              <w:jc w:val="center"/>
              <w:rPr>
                <w:rFonts w:ascii="宋体" w:hAnsi="宋体" w:cs="宋体"/>
                <w:sz w:val="24"/>
              </w:rPr>
            </w:pPr>
            <w:r>
              <w:rPr>
                <w:rFonts w:ascii="宋体" w:hAnsi="宋体" w:cs="宋体" w:hint="eastAsia"/>
                <w:sz w:val="24"/>
              </w:rPr>
              <w:t>或</w:t>
            </w:r>
          </w:p>
          <w:p w14:paraId="073394BD" w14:textId="77777777" w:rsidR="00644F92" w:rsidRDefault="00D74D1A">
            <w:pPr>
              <w:jc w:val="center"/>
              <w:rPr>
                <w:rFonts w:ascii="宋体" w:hAnsi="宋体" w:cs="宋体"/>
                <w:sz w:val="24"/>
              </w:rPr>
            </w:pPr>
            <w:r>
              <w:rPr>
                <w:rFonts w:ascii="宋体" w:hAnsi="宋体" w:cs="宋体" w:hint="eastAsia"/>
                <w:sz w:val="24"/>
              </w:rPr>
              <w:t>申</w:t>
            </w:r>
          </w:p>
          <w:p w14:paraId="60DDB946" w14:textId="77777777" w:rsidR="00644F92" w:rsidRDefault="00D74D1A">
            <w:pPr>
              <w:jc w:val="center"/>
              <w:rPr>
                <w:rFonts w:ascii="宋体" w:hAnsi="宋体" w:cs="宋体"/>
                <w:sz w:val="24"/>
              </w:rPr>
            </w:pPr>
            <w:r>
              <w:rPr>
                <w:rFonts w:ascii="宋体" w:hAnsi="宋体" w:cs="宋体" w:hint="eastAsia"/>
                <w:sz w:val="24"/>
              </w:rPr>
              <w:t>请</w:t>
            </w:r>
          </w:p>
          <w:p w14:paraId="3519AF7C" w14:textId="77777777" w:rsidR="00644F92" w:rsidRDefault="00D74D1A">
            <w:pPr>
              <w:jc w:val="center"/>
              <w:rPr>
                <w:rFonts w:ascii="宋体" w:hAnsi="宋体" w:cs="宋体"/>
                <w:sz w:val="24"/>
              </w:rPr>
            </w:pPr>
            <w:r>
              <w:rPr>
                <w:rFonts w:ascii="宋体" w:hAnsi="宋体" w:cs="宋体" w:hint="eastAsia"/>
                <w:sz w:val="24"/>
              </w:rPr>
              <w:t>团</w:t>
            </w:r>
          </w:p>
          <w:p w14:paraId="356E07F5" w14:textId="77777777" w:rsidR="00644F92" w:rsidRDefault="00D74D1A">
            <w:pPr>
              <w:jc w:val="center"/>
              <w:rPr>
                <w:rFonts w:ascii="宋体" w:hAnsi="宋体" w:cs="宋体"/>
                <w:sz w:val="24"/>
              </w:rPr>
            </w:pPr>
            <w:r>
              <w:rPr>
                <w:rFonts w:ascii="宋体" w:hAnsi="宋体" w:cs="宋体" w:hint="eastAsia"/>
                <w:sz w:val="24"/>
              </w:rPr>
              <w:t>队</w:t>
            </w:r>
          </w:p>
        </w:tc>
        <w:tc>
          <w:tcPr>
            <w:tcW w:w="988" w:type="dxa"/>
            <w:tcBorders>
              <w:top w:val="single" w:sz="4" w:space="0" w:color="auto"/>
              <w:left w:val="single" w:sz="4" w:space="0" w:color="auto"/>
              <w:bottom w:val="single" w:sz="4" w:space="0" w:color="auto"/>
              <w:right w:val="single" w:sz="4" w:space="0" w:color="auto"/>
            </w:tcBorders>
            <w:vAlign w:val="center"/>
          </w:tcPr>
          <w:p w14:paraId="593408A9" w14:textId="77777777" w:rsidR="00644F92" w:rsidRDefault="00644F92">
            <w:pPr>
              <w:jc w:val="center"/>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3C3D2040" w14:textId="77777777" w:rsidR="00644F92" w:rsidRDefault="00D74D1A">
            <w:pPr>
              <w:jc w:val="center"/>
              <w:rPr>
                <w:rFonts w:ascii="宋体" w:hAnsi="宋体" w:cs="宋体"/>
                <w:sz w:val="24"/>
              </w:rPr>
            </w:pPr>
            <w:r>
              <w:rPr>
                <w:rFonts w:ascii="宋体" w:hAnsi="宋体" w:cs="宋体" w:hint="eastAsia"/>
                <w:sz w:val="24"/>
              </w:rPr>
              <w:t>姓名</w:t>
            </w:r>
          </w:p>
        </w:tc>
        <w:tc>
          <w:tcPr>
            <w:tcW w:w="739" w:type="dxa"/>
            <w:tcBorders>
              <w:top w:val="single" w:sz="4" w:space="0" w:color="auto"/>
              <w:left w:val="single" w:sz="4" w:space="0" w:color="auto"/>
              <w:bottom w:val="single" w:sz="4" w:space="0" w:color="auto"/>
              <w:right w:val="single" w:sz="4" w:space="0" w:color="auto"/>
            </w:tcBorders>
            <w:vAlign w:val="center"/>
          </w:tcPr>
          <w:p w14:paraId="100AFD76" w14:textId="77777777" w:rsidR="00644F92" w:rsidRDefault="00D74D1A">
            <w:pPr>
              <w:jc w:val="center"/>
              <w:rPr>
                <w:rFonts w:ascii="宋体" w:hAnsi="宋体" w:cs="宋体"/>
                <w:sz w:val="24"/>
              </w:rPr>
            </w:pPr>
            <w:r>
              <w:rPr>
                <w:rFonts w:ascii="宋体" w:hAnsi="宋体" w:cs="宋体" w:hint="eastAsia"/>
                <w:sz w:val="24"/>
              </w:rPr>
              <w:t>年级</w:t>
            </w:r>
          </w:p>
        </w:tc>
        <w:tc>
          <w:tcPr>
            <w:tcW w:w="1070" w:type="dxa"/>
            <w:tcBorders>
              <w:top w:val="single" w:sz="4" w:space="0" w:color="auto"/>
              <w:left w:val="single" w:sz="4" w:space="0" w:color="auto"/>
              <w:bottom w:val="single" w:sz="4" w:space="0" w:color="auto"/>
              <w:right w:val="single" w:sz="4" w:space="0" w:color="auto"/>
            </w:tcBorders>
            <w:vAlign w:val="center"/>
          </w:tcPr>
          <w:p w14:paraId="10AA52EA" w14:textId="77777777" w:rsidR="00644F92" w:rsidRDefault="00D74D1A">
            <w:pPr>
              <w:jc w:val="center"/>
              <w:rPr>
                <w:rFonts w:ascii="宋体" w:hAnsi="宋体" w:cs="宋体"/>
                <w:sz w:val="24"/>
              </w:rPr>
            </w:pPr>
            <w:r>
              <w:rPr>
                <w:rFonts w:ascii="宋体" w:hAnsi="宋体" w:cs="宋体" w:hint="eastAsia"/>
                <w:sz w:val="24"/>
              </w:rPr>
              <w:t>学校</w:t>
            </w:r>
          </w:p>
        </w:tc>
        <w:tc>
          <w:tcPr>
            <w:tcW w:w="1416" w:type="dxa"/>
            <w:tcBorders>
              <w:top w:val="single" w:sz="4" w:space="0" w:color="auto"/>
              <w:left w:val="single" w:sz="4" w:space="0" w:color="auto"/>
              <w:bottom w:val="single" w:sz="4" w:space="0" w:color="auto"/>
              <w:right w:val="single" w:sz="4" w:space="0" w:color="auto"/>
            </w:tcBorders>
            <w:vAlign w:val="center"/>
          </w:tcPr>
          <w:p w14:paraId="713B9393" w14:textId="77777777" w:rsidR="00644F92" w:rsidRDefault="00D74D1A">
            <w:pPr>
              <w:jc w:val="center"/>
              <w:rPr>
                <w:rFonts w:ascii="宋体" w:hAnsi="宋体" w:cs="宋体"/>
                <w:sz w:val="24"/>
              </w:rPr>
            </w:pPr>
            <w:r>
              <w:rPr>
                <w:rFonts w:ascii="宋体" w:hAnsi="宋体" w:cs="宋体" w:hint="eastAsia"/>
                <w:sz w:val="24"/>
              </w:rPr>
              <w:t>所在院系</w:t>
            </w:r>
          </w:p>
          <w:p w14:paraId="159973ED" w14:textId="77777777" w:rsidR="00644F92" w:rsidRDefault="00D74D1A">
            <w:pPr>
              <w:jc w:val="center"/>
              <w:rPr>
                <w:rFonts w:ascii="宋体" w:hAnsi="宋体" w:cs="宋体"/>
                <w:sz w:val="24"/>
              </w:rPr>
            </w:pPr>
            <w:r>
              <w:rPr>
                <w:rFonts w:ascii="宋体" w:hAnsi="宋体" w:cs="宋体" w:hint="eastAsia"/>
                <w:sz w:val="24"/>
              </w:rPr>
              <w:t>/专业</w:t>
            </w:r>
          </w:p>
        </w:tc>
        <w:tc>
          <w:tcPr>
            <w:tcW w:w="1473" w:type="dxa"/>
            <w:gridSpan w:val="2"/>
            <w:tcBorders>
              <w:top w:val="single" w:sz="4" w:space="0" w:color="auto"/>
              <w:left w:val="single" w:sz="4" w:space="0" w:color="auto"/>
              <w:bottom w:val="single" w:sz="4" w:space="0" w:color="auto"/>
              <w:right w:val="single" w:sz="4" w:space="0" w:color="auto"/>
            </w:tcBorders>
            <w:vAlign w:val="center"/>
          </w:tcPr>
          <w:p w14:paraId="3B0118F3" w14:textId="77777777" w:rsidR="00644F92" w:rsidRDefault="00D74D1A">
            <w:pPr>
              <w:jc w:val="center"/>
              <w:rPr>
                <w:rFonts w:ascii="宋体" w:hAnsi="宋体" w:cs="宋体"/>
                <w:sz w:val="24"/>
              </w:rPr>
            </w:pPr>
            <w:r>
              <w:rPr>
                <w:rFonts w:ascii="宋体" w:hAnsi="宋体" w:cs="宋体" w:hint="eastAsia"/>
                <w:sz w:val="24"/>
              </w:rPr>
              <w:t>联系电话</w:t>
            </w:r>
          </w:p>
        </w:tc>
        <w:tc>
          <w:tcPr>
            <w:tcW w:w="1850" w:type="dxa"/>
            <w:tcBorders>
              <w:top w:val="single" w:sz="4" w:space="0" w:color="auto"/>
              <w:left w:val="single" w:sz="4" w:space="0" w:color="auto"/>
              <w:bottom w:val="single" w:sz="4" w:space="0" w:color="auto"/>
              <w:right w:val="single" w:sz="4" w:space="0" w:color="auto"/>
            </w:tcBorders>
            <w:vAlign w:val="center"/>
          </w:tcPr>
          <w:p w14:paraId="3426F18D" w14:textId="77777777" w:rsidR="00644F92" w:rsidRDefault="00D74D1A">
            <w:pPr>
              <w:jc w:val="center"/>
              <w:rPr>
                <w:rFonts w:ascii="宋体" w:hAnsi="宋体" w:cs="宋体"/>
                <w:sz w:val="24"/>
              </w:rPr>
            </w:pPr>
            <w:r w:rsidRPr="00D4127D">
              <w:rPr>
                <w:rFonts w:cs="宋体" w:hint="eastAsia"/>
                <w:sz w:val="24"/>
              </w:rPr>
              <w:t>E</w:t>
            </w:r>
            <w:r>
              <w:rPr>
                <w:rFonts w:ascii="宋体" w:hAnsi="宋体" w:cs="宋体" w:hint="eastAsia"/>
                <w:sz w:val="24"/>
              </w:rPr>
              <w:t>-</w:t>
            </w:r>
            <w:r w:rsidRPr="00D4127D">
              <w:rPr>
                <w:rFonts w:cs="宋体" w:hint="eastAsia"/>
                <w:sz w:val="24"/>
              </w:rPr>
              <w:t>mail</w:t>
            </w:r>
          </w:p>
        </w:tc>
      </w:tr>
      <w:tr w:rsidR="00644F92" w14:paraId="4E79275A"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042C53D9"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33996B99" w14:textId="77777777" w:rsidR="00644F92" w:rsidRDefault="00D74D1A">
            <w:pPr>
              <w:jc w:val="center"/>
              <w:rPr>
                <w:rFonts w:ascii="宋体" w:hAnsi="宋体" w:cs="宋体"/>
                <w:sz w:val="24"/>
              </w:rPr>
            </w:pPr>
            <w:r>
              <w:rPr>
                <w:rFonts w:ascii="宋体" w:hAnsi="宋体" w:cs="宋体" w:hint="eastAsia"/>
                <w:sz w:val="24"/>
              </w:rPr>
              <w:t>主持人</w:t>
            </w:r>
          </w:p>
        </w:tc>
        <w:tc>
          <w:tcPr>
            <w:tcW w:w="708" w:type="dxa"/>
            <w:tcBorders>
              <w:top w:val="single" w:sz="4" w:space="0" w:color="auto"/>
              <w:left w:val="single" w:sz="4" w:space="0" w:color="auto"/>
              <w:bottom w:val="single" w:sz="4" w:space="0" w:color="auto"/>
              <w:right w:val="single" w:sz="4" w:space="0" w:color="auto"/>
            </w:tcBorders>
          </w:tcPr>
          <w:p w14:paraId="1FC1962A" w14:textId="77777777" w:rsidR="00644F92" w:rsidRDefault="00D74D1A">
            <w:pPr>
              <w:spacing w:beforeLines="50" w:before="120"/>
              <w:jc w:val="center"/>
              <w:rPr>
                <w:rFonts w:ascii="宋体" w:hAnsi="宋体" w:cs="宋体"/>
                <w:sz w:val="24"/>
              </w:rPr>
            </w:pPr>
            <w:r>
              <w:rPr>
                <w:rFonts w:ascii="宋体" w:hAnsi="宋体" w:cs="宋体" w:hint="eastAsia"/>
                <w:sz w:val="24"/>
              </w:rPr>
              <w:t>张杰</w:t>
            </w:r>
          </w:p>
        </w:tc>
        <w:tc>
          <w:tcPr>
            <w:tcW w:w="739" w:type="dxa"/>
            <w:tcBorders>
              <w:top w:val="single" w:sz="4" w:space="0" w:color="auto"/>
              <w:left w:val="single" w:sz="4" w:space="0" w:color="auto"/>
              <w:bottom w:val="single" w:sz="4" w:space="0" w:color="auto"/>
              <w:right w:val="single" w:sz="4" w:space="0" w:color="auto"/>
            </w:tcBorders>
          </w:tcPr>
          <w:p w14:paraId="60AA8AF8" w14:textId="77777777" w:rsidR="00644F92" w:rsidRDefault="00D74D1A">
            <w:pPr>
              <w:spacing w:beforeLines="50" w:before="120"/>
              <w:jc w:val="center"/>
              <w:rPr>
                <w:rFonts w:ascii="宋体" w:hAnsi="宋体" w:cs="宋体"/>
                <w:sz w:val="24"/>
              </w:rPr>
            </w:pPr>
            <w:r w:rsidRPr="00CD5333">
              <w:rPr>
                <w:rFonts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09A23167" w14:textId="77777777" w:rsidR="00644F92" w:rsidRDefault="00D74D1A">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2E4DDFB6" w14:textId="77777777" w:rsidR="00644F92" w:rsidRDefault="00D74D1A">
            <w:pPr>
              <w:spacing w:beforeLines="50" w:before="120"/>
              <w:jc w:val="center"/>
              <w:rPr>
                <w:rFonts w:ascii="宋体" w:hAnsi="宋体" w:cs="宋体"/>
                <w:sz w:val="24"/>
              </w:rPr>
            </w:pPr>
            <w:r>
              <w:rPr>
                <w:rFonts w:ascii="宋体" w:hAnsi="宋体" w:cs="宋体" w:hint="eastAsia"/>
                <w:sz w:val="24"/>
              </w:rPr>
              <w:t>物理与科学技术学院</w:t>
            </w:r>
          </w:p>
        </w:tc>
        <w:tc>
          <w:tcPr>
            <w:tcW w:w="1473" w:type="dxa"/>
            <w:gridSpan w:val="2"/>
            <w:tcBorders>
              <w:top w:val="single" w:sz="4" w:space="0" w:color="auto"/>
              <w:left w:val="single" w:sz="4" w:space="0" w:color="auto"/>
              <w:bottom w:val="single" w:sz="4" w:space="0" w:color="auto"/>
              <w:right w:val="single" w:sz="4" w:space="0" w:color="auto"/>
            </w:tcBorders>
          </w:tcPr>
          <w:p w14:paraId="7C8C11CB" w14:textId="77777777" w:rsidR="00644F92" w:rsidRDefault="00D74D1A">
            <w:pPr>
              <w:spacing w:beforeLines="50" w:before="120"/>
              <w:jc w:val="center"/>
              <w:rPr>
                <w:rFonts w:ascii="宋体" w:hAnsi="宋体" w:cs="宋体"/>
                <w:sz w:val="24"/>
              </w:rPr>
            </w:pPr>
            <w:r w:rsidRPr="00CD5333">
              <w:rPr>
                <w:rFonts w:cs="宋体" w:hint="eastAsia"/>
                <w:sz w:val="24"/>
              </w:rPr>
              <w:t>18991257546</w:t>
            </w:r>
          </w:p>
        </w:tc>
        <w:tc>
          <w:tcPr>
            <w:tcW w:w="1850" w:type="dxa"/>
            <w:tcBorders>
              <w:top w:val="single" w:sz="4" w:space="0" w:color="auto"/>
              <w:left w:val="single" w:sz="4" w:space="0" w:color="auto"/>
              <w:bottom w:val="single" w:sz="4" w:space="0" w:color="auto"/>
              <w:right w:val="single" w:sz="4" w:space="0" w:color="auto"/>
            </w:tcBorders>
          </w:tcPr>
          <w:p w14:paraId="2493A04B" w14:textId="77777777" w:rsidR="00644F92" w:rsidRDefault="00D74D1A">
            <w:pPr>
              <w:spacing w:beforeLines="50" w:before="120"/>
              <w:jc w:val="center"/>
              <w:rPr>
                <w:rFonts w:ascii="宋体" w:hAnsi="宋体" w:cs="宋体"/>
                <w:sz w:val="24"/>
              </w:rPr>
            </w:pPr>
            <w:r w:rsidRPr="00CD5333">
              <w:rPr>
                <w:rFonts w:cs="宋体" w:hint="eastAsia"/>
                <w:sz w:val="24"/>
              </w:rPr>
              <w:t>1220423655</w:t>
            </w:r>
            <w:r>
              <w:rPr>
                <w:rFonts w:ascii="宋体" w:hAnsi="宋体" w:cs="宋体" w:hint="eastAsia"/>
                <w:sz w:val="24"/>
              </w:rPr>
              <w:t>@</w:t>
            </w:r>
            <w:r w:rsidRPr="00D4127D">
              <w:rPr>
                <w:rFonts w:cs="宋体" w:hint="eastAsia"/>
                <w:sz w:val="24"/>
              </w:rPr>
              <w:t>qq</w:t>
            </w:r>
            <w:r>
              <w:rPr>
                <w:rFonts w:ascii="宋体" w:hAnsi="宋体" w:cs="宋体" w:hint="eastAsia"/>
                <w:sz w:val="24"/>
              </w:rPr>
              <w:t>.</w:t>
            </w:r>
            <w:r w:rsidRPr="00D4127D">
              <w:rPr>
                <w:rFonts w:cs="宋体" w:hint="eastAsia"/>
                <w:sz w:val="24"/>
              </w:rPr>
              <w:t>com</w:t>
            </w:r>
          </w:p>
        </w:tc>
      </w:tr>
      <w:tr w:rsidR="00644F92" w14:paraId="1509D4DE"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18E773D3" w14:textId="77777777" w:rsidR="00644F92" w:rsidRDefault="00644F92">
            <w:pPr>
              <w:widowControl/>
              <w:jc w:val="left"/>
              <w:rPr>
                <w:rFonts w:ascii="宋体" w:hAnsi="宋体" w:cs="宋体"/>
                <w:sz w:val="24"/>
              </w:rPr>
            </w:pPr>
          </w:p>
        </w:tc>
        <w:tc>
          <w:tcPr>
            <w:tcW w:w="988" w:type="dxa"/>
            <w:vMerge w:val="restart"/>
            <w:tcBorders>
              <w:top w:val="single" w:sz="4" w:space="0" w:color="auto"/>
              <w:left w:val="single" w:sz="4" w:space="0" w:color="auto"/>
              <w:bottom w:val="single" w:sz="4" w:space="0" w:color="auto"/>
              <w:right w:val="single" w:sz="4" w:space="0" w:color="auto"/>
            </w:tcBorders>
            <w:vAlign w:val="center"/>
          </w:tcPr>
          <w:p w14:paraId="02532E1D" w14:textId="77777777" w:rsidR="00644F92" w:rsidRDefault="00D74D1A">
            <w:pPr>
              <w:jc w:val="center"/>
              <w:rPr>
                <w:rFonts w:ascii="宋体" w:hAnsi="宋体" w:cs="宋体"/>
                <w:sz w:val="24"/>
              </w:rPr>
            </w:pPr>
            <w:r>
              <w:rPr>
                <w:rFonts w:ascii="宋体" w:hAnsi="宋体" w:cs="宋体" w:hint="eastAsia"/>
                <w:sz w:val="24"/>
              </w:rPr>
              <w:t>成  员</w:t>
            </w:r>
          </w:p>
        </w:tc>
        <w:tc>
          <w:tcPr>
            <w:tcW w:w="708" w:type="dxa"/>
            <w:tcBorders>
              <w:top w:val="single" w:sz="4" w:space="0" w:color="auto"/>
              <w:left w:val="single" w:sz="4" w:space="0" w:color="auto"/>
              <w:bottom w:val="single" w:sz="4" w:space="0" w:color="auto"/>
              <w:right w:val="single" w:sz="4" w:space="0" w:color="auto"/>
            </w:tcBorders>
          </w:tcPr>
          <w:p w14:paraId="4C1CB473" w14:textId="77777777" w:rsidR="00644F92" w:rsidRDefault="00D74D1A">
            <w:pPr>
              <w:spacing w:beforeLines="50" w:before="120"/>
              <w:jc w:val="center"/>
              <w:rPr>
                <w:rFonts w:ascii="宋体" w:hAnsi="宋体" w:cs="宋体"/>
                <w:sz w:val="24"/>
              </w:rPr>
            </w:pPr>
            <w:r>
              <w:rPr>
                <w:rFonts w:ascii="宋体" w:hAnsi="宋体" w:cs="宋体" w:hint="eastAsia"/>
                <w:sz w:val="24"/>
              </w:rPr>
              <w:t>崔莹</w:t>
            </w:r>
          </w:p>
        </w:tc>
        <w:tc>
          <w:tcPr>
            <w:tcW w:w="739" w:type="dxa"/>
            <w:tcBorders>
              <w:top w:val="single" w:sz="4" w:space="0" w:color="auto"/>
              <w:left w:val="single" w:sz="4" w:space="0" w:color="auto"/>
              <w:bottom w:val="single" w:sz="4" w:space="0" w:color="auto"/>
              <w:right w:val="single" w:sz="4" w:space="0" w:color="auto"/>
            </w:tcBorders>
          </w:tcPr>
          <w:p w14:paraId="0443762D" w14:textId="77777777" w:rsidR="00644F92" w:rsidRDefault="00D74D1A">
            <w:pPr>
              <w:spacing w:beforeLines="50" w:before="120"/>
              <w:jc w:val="center"/>
              <w:rPr>
                <w:rFonts w:ascii="宋体" w:hAnsi="宋体" w:cs="宋体"/>
                <w:sz w:val="24"/>
              </w:rPr>
            </w:pPr>
            <w:r w:rsidRPr="00CD5333">
              <w:rPr>
                <w:rFonts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2B195106" w14:textId="77777777" w:rsidR="00644F92" w:rsidRDefault="00D74D1A">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05462142" w14:textId="77777777" w:rsidR="00644F92" w:rsidRDefault="00D74D1A">
            <w:pPr>
              <w:spacing w:beforeLines="50" w:before="120"/>
              <w:jc w:val="center"/>
              <w:rPr>
                <w:rFonts w:ascii="宋体" w:hAnsi="宋体" w:cs="宋体"/>
                <w:sz w:val="24"/>
              </w:rPr>
            </w:pPr>
            <w:r>
              <w:rPr>
                <w:rFonts w:ascii="宋体" w:hAnsi="宋体" w:cs="宋体" w:hint="eastAsia"/>
                <w:sz w:val="24"/>
              </w:rPr>
              <w:t>物理与科学技术学院</w:t>
            </w:r>
          </w:p>
        </w:tc>
        <w:tc>
          <w:tcPr>
            <w:tcW w:w="1473" w:type="dxa"/>
            <w:gridSpan w:val="2"/>
            <w:tcBorders>
              <w:top w:val="single" w:sz="4" w:space="0" w:color="auto"/>
              <w:left w:val="single" w:sz="4" w:space="0" w:color="auto"/>
              <w:bottom w:val="single" w:sz="4" w:space="0" w:color="auto"/>
              <w:right w:val="single" w:sz="4" w:space="0" w:color="auto"/>
            </w:tcBorders>
          </w:tcPr>
          <w:p w14:paraId="6E769ECA" w14:textId="77777777" w:rsidR="00644F92" w:rsidRDefault="00D74D1A">
            <w:pPr>
              <w:spacing w:beforeLines="50" w:before="120"/>
              <w:jc w:val="center"/>
              <w:rPr>
                <w:rFonts w:ascii="宋体" w:hAnsi="宋体" w:cs="宋体"/>
                <w:sz w:val="24"/>
              </w:rPr>
            </w:pPr>
            <w:r w:rsidRPr="00CD5333">
              <w:rPr>
                <w:rFonts w:cs="宋体" w:hint="eastAsia"/>
                <w:sz w:val="24"/>
              </w:rPr>
              <w:t>18710354411</w:t>
            </w:r>
          </w:p>
        </w:tc>
        <w:tc>
          <w:tcPr>
            <w:tcW w:w="1850" w:type="dxa"/>
            <w:tcBorders>
              <w:top w:val="single" w:sz="4" w:space="0" w:color="auto"/>
              <w:left w:val="single" w:sz="4" w:space="0" w:color="auto"/>
              <w:bottom w:val="single" w:sz="4" w:space="0" w:color="auto"/>
              <w:right w:val="single" w:sz="4" w:space="0" w:color="auto"/>
            </w:tcBorders>
          </w:tcPr>
          <w:p w14:paraId="57B6A5F7" w14:textId="77777777" w:rsidR="00644F92" w:rsidRDefault="00D74D1A">
            <w:pPr>
              <w:spacing w:beforeLines="50" w:before="120"/>
              <w:rPr>
                <w:rFonts w:ascii="宋体" w:hAnsi="宋体" w:cs="宋体"/>
                <w:sz w:val="24"/>
              </w:rPr>
            </w:pPr>
            <w:r w:rsidRPr="00CD5333">
              <w:rPr>
                <w:rFonts w:cs="宋体" w:hint="eastAsia"/>
                <w:sz w:val="24"/>
              </w:rPr>
              <w:t>1254203802</w:t>
            </w:r>
            <w:r>
              <w:rPr>
                <w:rFonts w:ascii="宋体" w:hAnsi="宋体" w:cs="宋体" w:hint="eastAsia"/>
                <w:sz w:val="24"/>
              </w:rPr>
              <w:t>@</w:t>
            </w:r>
            <w:r w:rsidRPr="00D4127D">
              <w:rPr>
                <w:rFonts w:cs="宋体" w:hint="eastAsia"/>
                <w:sz w:val="24"/>
              </w:rPr>
              <w:t>qq</w:t>
            </w:r>
            <w:r>
              <w:rPr>
                <w:rFonts w:ascii="宋体" w:hAnsi="宋体" w:cs="宋体" w:hint="eastAsia"/>
                <w:sz w:val="24"/>
              </w:rPr>
              <w:t>.</w:t>
            </w:r>
            <w:r w:rsidRPr="00D4127D">
              <w:rPr>
                <w:rFonts w:cs="宋体" w:hint="eastAsia"/>
                <w:sz w:val="24"/>
              </w:rPr>
              <w:t>com</w:t>
            </w:r>
          </w:p>
        </w:tc>
      </w:tr>
      <w:tr w:rsidR="00644F92" w14:paraId="5A73F9E6"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3537FDD9"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40124653"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1820A57D" w14:textId="77777777" w:rsidR="00644F92" w:rsidRDefault="00D74D1A">
            <w:pPr>
              <w:spacing w:beforeLines="50" w:before="120"/>
              <w:jc w:val="center"/>
              <w:rPr>
                <w:rFonts w:ascii="宋体" w:hAnsi="宋体" w:cs="宋体"/>
                <w:sz w:val="24"/>
              </w:rPr>
            </w:pPr>
            <w:r>
              <w:rPr>
                <w:rFonts w:ascii="宋体" w:hAnsi="宋体" w:cs="宋体" w:hint="eastAsia"/>
                <w:sz w:val="24"/>
              </w:rPr>
              <w:t>薛丁维</w:t>
            </w:r>
          </w:p>
        </w:tc>
        <w:tc>
          <w:tcPr>
            <w:tcW w:w="739" w:type="dxa"/>
            <w:tcBorders>
              <w:top w:val="single" w:sz="4" w:space="0" w:color="auto"/>
              <w:left w:val="single" w:sz="4" w:space="0" w:color="auto"/>
              <w:bottom w:val="single" w:sz="4" w:space="0" w:color="auto"/>
              <w:right w:val="single" w:sz="4" w:space="0" w:color="auto"/>
            </w:tcBorders>
          </w:tcPr>
          <w:p w14:paraId="37795CE4" w14:textId="77777777" w:rsidR="00644F92" w:rsidRDefault="00D74D1A">
            <w:pPr>
              <w:spacing w:beforeLines="50" w:before="120"/>
              <w:jc w:val="center"/>
              <w:rPr>
                <w:rFonts w:ascii="宋体" w:hAnsi="宋体" w:cs="宋体"/>
                <w:sz w:val="24"/>
              </w:rPr>
            </w:pPr>
            <w:r w:rsidRPr="00CD5333">
              <w:rPr>
                <w:rFonts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45ED5E4F" w14:textId="77777777" w:rsidR="00644F92" w:rsidRDefault="00D74D1A">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3E47E17A" w14:textId="77777777" w:rsidR="00644F92" w:rsidRDefault="00D74D1A">
            <w:pPr>
              <w:spacing w:beforeLines="50" w:before="120"/>
              <w:jc w:val="center"/>
              <w:rPr>
                <w:rFonts w:ascii="宋体" w:hAnsi="宋体" w:cs="宋体"/>
                <w:sz w:val="24"/>
              </w:rPr>
            </w:pPr>
            <w:r>
              <w:rPr>
                <w:rFonts w:ascii="宋体" w:hAnsi="宋体" w:cs="宋体" w:hint="eastAsia"/>
                <w:sz w:val="24"/>
              </w:rPr>
              <w:t>动能学院</w:t>
            </w:r>
          </w:p>
        </w:tc>
        <w:tc>
          <w:tcPr>
            <w:tcW w:w="1473" w:type="dxa"/>
            <w:gridSpan w:val="2"/>
            <w:tcBorders>
              <w:top w:val="single" w:sz="4" w:space="0" w:color="auto"/>
              <w:left w:val="single" w:sz="4" w:space="0" w:color="auto"/>
              <w:bottom w:val="single" w:sz="4" w:space="0" w:color="auto"/>
              <w:right w:val="single" w:sz="4" w:space="0" w:color="auto"/>
            </w:tcBorders>
          </w:tcPr>
          <w:p w14:paraId="66A1EAEC" w14:textId="77777777" w:rsidR="00644F92" w:rsidRDefault="00D74D1A">
            <w:pPr>
              <w:spacing w:beforeLines="50" w:before="120"/>
              <w:jc w:val="center"/>
              <w:rPr>
                <w:rFonts w:ascii="宋体" w:hAnsi="宋体" w:cs="宋体"/>
                <w:sz w:val="24"/>
              </w:rPr>
            </w:pPr>
            <w:r w:rsidRPr="00CD5333">
              <w:rPr>
                <w:rFonts w:cs="宋体" w:hint="eastAsia"/>
                <w:sz w:val="24"/>
              </w:rPr>
              <w:t>13359277581</w:t>
            </w:r>
          </w:p>
        </w:tc>
        <w:tc>
          <w:tcPr>
            <w:tcW w:w="1850" w:type="dxa"/>
            <w:tcBorders>
              <w:top w:val="single" w:sz="4" w:space="0" w:color="auto"/>
              <w:left w:val="single" w:sz="4" w:space="0" w:color="auto"/>
              <w:bottom w:val="single" w:sz="4" w:space="0" w:color="auto"/>
              <w:right w:val="single" w:sz="4" w:space="0" w:color="auto"/>
            </w:tcBorders>
          </w:tcPr>
          <w:p w14:paraId="6CBE4543" w14:textId="77777777" w:rsidR="00644F92" w:rsidRDefault="00D74D1A">
            <w:pPr>
              <w:spacing w:beforeLines="50" w:before="120"/>
              <w:jc w:val="center"/>
              <w:rPr>
                <w:rFonts w:ascii="宋体" w:hAnsi="宋体" w:cs="宋体"/>
                <w:sz w:val="24"/>
              </w:rPr>
            </w:pPr>
            <w:r w:rsidRPr="00CD5333">
              <w:rPr>
                <w:rFonts w:cs="宋体" w:hint="eastAsia"/>
                <w:sz w:val="24"/>
              </w:rPr>
              <w:t>1171537424</w:t>
            </w:r>
            <w:r>
              <w:rPr>
                <w:rFonts w:ascii="宋体" w:hAnsi="宋体" w:cs="宋体" w:hint="eastAsia"/>
                <w:sz w:val="24"/>
              </w:rPr>
              <w:t>@</w:t>
            </w:r>
            <w:r w:rsidRPr="00D4127D">
              <w:rPr>
                <w:rFonts w:cs="宋体" w:hint="eastAsia"/>
                <w:sz w:val="24"/>
              </w:rPr>
              <w:t>qq</w:t>
            </w:r>
            <w:r>
              <w:rPr>
                <w:rFonts w:ascii="宋体" w:hAnsi="宋体" w:cs="宋体" w:hint="eastAsia"/>
                <w:sz w:val="24"/>
              </w:rPr>
              <w:t>.</w:t>
            </w:r>
            <w:r w:rsidRPr="00D4127D">
              <w:rPr>
                <w:rFonts w:cs="宋体" w:hint="eastAsia"/>
                <w:sz w:val="24"/>
              </w:rPr>
              <w:t>com</w:t>
            </w:r>
          </w:p>
        </w:tc>
      </w:tr>
      <w:tr w:rsidR="00644F92" w14:paraId="164826A2"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2E46CF63"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6D8ED2D7"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1B3B860F" w14:textId="77777777" w:rsidR="00644F92" w:rsidRDefault="00644F92">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55929BFB" w14:textId="77777777" w:rsidR="00644F92" w:rsidRDefault="00644F92">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7476BE4D" w14:textId="77777777" w:rsidR="00644F92" w:rsidRDefault="00644F92">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0A6F932D" w14:textId="77777777" w:rsidR="00644F92" w:rsidRDefault="00644F92">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756DDAEB" w14:textId="77777777" w:rsidR="00644F92" w:rsidRDefault="00644F92">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127464B5" w14:textId="77777777" w:rsidR="00644F92" w:rsidRDefault="00644F92">
            <w:pPr>
              <w:jc w:val="center"/>
              <w:rPr>
                <w:rFonts w:ascii="宋体" w:hAnsi="宋体" w:cs="宋体"/>
                <w:sz w:val="24"/>
              </w:rPr>
            </w:pPr>
          </w:p>
        </w:tc>
      </w:tr>
      <w:tr w:rsidR="00644F92" w14:paraId="068F20AF"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68FED523"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13439A13"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237A9622" w14:textId="77777777" w:rsidR="00644F92" w:rsidRDefault="00644F92">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30DE57EA" w14:textId="77777777" w:rsidR="00644F92" w:rsidRDefault="00644F92">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5CDF835F" w14:textId="77777777" w:rsidR="00644F92" w:rsidRDefault="00644F92">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05BFCBC7" w14:textId="77777777" w:rsidR="00644F92" w:rsidRDefault="00644F92">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29F932DD" w14:textId="77777777" w:rsidR="00644F92" w:rsidRDefault="00644F92">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58210A25" w14:textId="77777777" w:rsidR="00644F92" w:rsidRDefault="00644F92">
            <w:pPr>
              <w:jc w:val="center"/>
              <w:rPr>
                <w:rFonts w:ascii="宋体" w:hAnsi="宋体" w:cs="宋体"/>
                <w:sz w:val="24"/>
              </w:rPr>
            </w:pPr>
          </w:p>
        </w:tc>
      </w:tr>
      <w:tr w:rsidR="00644F92" w14:paraId="75C184F6"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3BE59AFD" w14:textId="77777777" w:rsidR="00644F92" w:rsidRDefault="00D74D1A">
            <w:pPr>
              <w:jc w:val="center"/>
              <w:rPr>
                <w:rFonts w:ascii="宋体" w:hAnsi="宋体" w:cs="宋体"/>
                <w:sz w:val="24"/>
              </w:rPr>
            </w:pPr>
            <w:r>
              <w:rPr>
                <w:rFonts w:ascii="宋体" w:hAnsi="宋体" w:cs="宋体" w:hint="eastAsia"/>
                <w:sz w:val="24"/>
              </w:rPr>
              <w:t>指</w:t>
            </w:r>
          </w:p>
          <w:p w14:paraId="7277A556" w14:textId="77777777" w:rsidR="00644F92" w:rsidRDefault="00644F92">
            <w:pPr>
              <w:jc w:val="center"/>
              <w:rPr>
                <w:rFonts w:ascii="宋体" w:hAnsi="宋体" w:cs="宋体"/>
                <w:sz w:val="24"/>
              </w:rPr>
            </w:pPr>
          </w:p>
          <w:p w14:paraId="730ED4BE" w14:textId="77777777" w:rsidR="00644F92" w:rsidRDefault="00D74D1A">
            <w:pPr>
              <w:jc w:val="center"/>
              <w:rPr>
                <w:rFonts w:ascii="宋体" w:hAnsi="宋体" w:cs="宋体"/>
                <w:sz w:val="24"/>
              </w:rPr>
            </w:pPr>
            <w:r>
              <w:rPr>
                <w:rFonts w:ascii="宋体" w:hAnsi="宋体" w:cs="宋体" w:hint="eastAsia"/>
                <w:sz w:val="24"/>
              </w:rPr>
              <w:t>导</w:t>
            </w:r>
          </w:p>
          <w:p w14:paraId="1B046AA5" w14:textId="77777777" w:rsidR="00644F92" w:rsidRDefault="00644F92">
            <w:pPr>
              <w:jc w:val="center"/>
              <w:rPr>
                <w:rFonts w:ascii="宋体" w:hAnsi="宋体" w:cs="宋体"/>
                <w:sz w:val="24"/>
              </w:rPr>
            </w:pPr>
          </w:p>
          <w:p w14:paraId="137C0BE5" w14:textId="77777777" w:rsidR="00644F92" w:rsidRDefault="00D74D1A">
            <w:pPr>
              <w:jc w:val="center"/>
              <w:rPr>
                <w:rFonts w:ascii="宋体" w:hAnsi="宋体" w:cs="宋体"/>
                <w:sz w:val="24"/>
              </w:rPr>
            </w:pPr>
            <w:r>
              <w:rPr>
                <w:rFonts w:ascii="宋体" w:hAnsi="宋体" w:cs="宋体" w:hint="eastAsia"/>
                <w:sz w:val="24"/>
              </w:rPr>
              <w:t>教</w:t>
            </w:r>
          </w:p>
          <w:p w14:paraId="18E0FC67" w14:textId="77777777" w:rsidR="00644F92" w:rsidRDefault="00644F92">
            <w:pPr>
              <w:jc w:val="center"/>
              <w:rPr>
                <w:rFonts w:ascii="宋体" w:hAnsi="宋体" w:cs="宋体"/>
                <w:sz w:val="24"/>
              </w:rPr>
            </w:pPr>
          </w:p>
          <w:p w14:paraId="0A3FB557" w14:textId="77777777" w:rsidR="00644F92" w:rsidRDefault="00D74D1A">
            <w:pPr>
              <w:jc w:val="center"/>
              <w:rPr>
                <w:rFonts w:ascii="宋体" w:hAnsi="宋体" w:cs="宋体"/>
                <w:sz w:val="24"/>
              </w:rPr>
            </w:pPr>
            <w:r>
              <w:rPr>
                <w:rFonts w:ascii="宋体" w:hAnsi="宋体" w:cs="宋体" w:hint="eastAsia"/>
                <w:sz w:val="24"/>
              </w:rPr>
              <w:t>师</w:t>
            </w:r>
          </w:p>
        </w:tc>
        <w:tc>
          <w:tcPr>
            <w:tcW w:w="988" w:type="dxa"/>
            <w:tcBorders>
              <w:top w:val="single" w:sz="4" w:space="0" w:color="auto"/>
              <w:left w:val="single" w:sz="4" w:space="0" w:color="auto"/>
              <w:bottom w:val="single" w:sz="4" w:space="0" w:color="auto"/>
              <w:right w:val="single" w:sz="4" w:space="0" w:color="auto"/>
            </w:tcBorders>
            <w:vAlign w:val="center"/>
          </w:tcPr>
          <w:p w14:paraId="491C8DBE" w14:textId="77777777" w:rsidR="00644F92" w:rsidRDefault="00D74D1A">
            <w:pPr>
              <w:jc w:val="center"/>
              <w:rPr>
                <w:rFonts w:ascii="宋体" w:hAnsi="宋体" w:cs="宋体"/>
                <w:sz w:val="24"/>
              </w:rPr>
            </w:pPr>
            <w:r>
              <w:rPr>
                <w:rFonts w:ascii="宋体" w:hAnsi="宋体" w:cs="宋体" w:hint="eastAsia"/>
                <w:sz w:val="24"/>
              </w:rPr>
              <w:t>姓名</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67768245" w14:textId="77777777" w:rsidR="00644F92" w:rsidRDefault="00D74D1A">
            <w:pPr>
              <w:jc w:val="center"/>
              <w:rPr>
                <w:rFonts w:ascii="宋体" w:hAnsi="宋体" w:cs="宋体"/>
                <w:sz w:val="24"/>
              </w:rPr>
            </w:pPr>
            <w:r>
              <w:rPr>
                <w:rFonts w:ascii="宋体" w:hAnsi="宋体" w:cs="宋体" w:hint="eastAsia"/>
                <w:sz w:val="24"/>
              </w:rPr>
              <w:t>翟薇</w:t>
            </w:r>
          </w:p>
        </w:tc>
        <w:tc>
          <w:tcPr>
            <w:tcW w:w="1416" w:type="dxa"/>
            <w:tcBorders>
              <w:top w:val="single" w:sz="4" w:space="0" w:color="auto"/>
              <w:left w:val="single" w:sz="4" w:space="0" w:color="auto"/>
              <w:bottom w:val="single" w:sz="4" w:space="0" w:color="auto"/>
              <w:right w:val="single" w:sz="4" w:space="0" w:color="auto"/>
            </w:tcBorders>
            <w:vAlign w:val="center"/>
          </w:tcPr>
          <w:p w14:paraId="48707F83" w14:textId="77777777" w:rsidR="00644F92" w:rsidRDefault="00D74D1A">
            <w:pPr>
              <w:jc w:val="center"/>
              <w:rPr>
                <w:rFonts w:ascii="宋体" w:hAnsi="宋体" w:cs="宋体"/>
                <w:sz w:val="24"/>
              </w:rPr>
            </w:pPr>
            <w:r>
              <w:rPr>
                <w:rFonts w:ascii="宋体" w:hAnsi="宋体" w:cs="宋体" w:hint="eastAsia"/>
                <w:sz w:val="24"/>
              </w:rPr>
              <w:t>研究方向</w:t>
            </w:r>
          </w:p>
        </w:tc>
        <w:tc>
          <w:tcPr>
            <w:tcW w:w="3323" w:type="dxa"/>
            <w:gridSpan w:val="3"/>
            <w:tcBorders>
              <w:top w:val="single" w:sz="4" w:space="0" w:color="auto"/>
              <w:left w:val="single" w:sz="4" w:space="0" w:color="auto"/>
              <w:bottom w:val="single" w:sz="4" w:space="0" w:color="auto"/>
              <w:right w:val="single" w:sz="4" w:space="0" w:color="auto"/>
            </w:tcBorders>
            <w:vAlign w:val="center"/>
          </w:tcPr>
          <w:p w14:paraId="1ED89464" w14:textId="77777777" w:rsidR="00644F92" w:rsidRDefault="00D74D1A">
            <w:pPr>
              <w:jc w:val="center"/>
              <w:rPr>
                <w:rFonts w:ascii="宋体" w:hAnsi="宋体" w:cs="宋体"/>
                <w:sz w:val="24"/>
              </w:rPr>
            </w:pPr>
            <w:r>
              <w:rPr>
                <w:rFonts w:ascii="宋体" w:hAnsi="宋体" w:cs="宋体" w:hint="eastAsia"/>
                <w:sz w:val="24"/>
              </w:rPr>
              <w:t>超声场中新材料科学与技术</w:t>
            </w:r>
          </w:p>
        </w:tc>
      </w:tr>
      <w:tr w:rsidR="00644F92" w14:paraId="4C05721A" w14:textId="77777777">
        <w:trPr>
          <w:cantSplit/>
          <w:trHeight w:val="638"/>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1C16B9E5"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2EE648A7" w14:textId="77777777" w:rsidR="00644F92" w:rsidRDefault="00D74D1A">
            <w:pPr>
              <w:jc w:val="center"/>
              <w:rPr>
                <w:rFonts w:ascii="宋体" w:hAnsi="宋体" w:cs="宋体"/>
                <w:sz w:val="24"/>
              </w:rPr>
            </w:pPr>
            <w:r>
              <w:rPr>
                <w:rFonts w:ascii="宋体" w:hAnsi="宋体" w:cs="宋体" w:hint="eastAsia"/>
                <w:sz w:val="24"/>
              </w:rPr>
              <w:t>年龄</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537E0CED" w14:textId="77777777" w:rsidR="00644F92" w:rsidRDefault="00D74D1A">
            <w:pPr>
              <w:jc w:val="center"/>
              <w:rPr>
                <w:rFonts w:ascii="宋体" w:hAnsi="宋体" w:cs="宋体"/>
                <w:sz w:val="24"/>
              </w:rPr>
            </w:pPr>
            <w:r w:rsidRPr="00CD5333">
              <w:rPr>
                <w:rFonts w:cs="宋体" w:hint="eastAsia"/>
                <w:sz w:val="24"/>
              </w:rPr>
              <w:t>39</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25C2CD45" w14:textId="77777777" w:rsidR="00644F92" w:rsidRDefault="00D74D1A">
            <w:pPr>
              <w:jc w:val="center"/>
              <w:rPr>
                <w:rFonts w:ascii="宋体" w:hAnsi="宋体" w:cs="宋体"/>
                <w:sz w:val="24"/>
              </w:rPr>
            </w:pPr>
            <w:r>
              <w:rPr>
                <w:rFonts w:ascii="宋体" w:hAnsi="宋体" w:cs="宋体" w:hint="eastAsia"/>
                <w:sz w:val="24"/>
              </w:rPr>
              <w:t>行政职务/专业技术职务</w:t>
            </w:r>
          </w:p>
        </w:tc>
        <w:tc>
          <w:tcPr>
            <w:tcW w:w="2015" w:type="dxa"/>
            <w:gridSpan w:val="2"/>
            <w:tcBorders>
              <w:top w:val="single" w:sz="4" w:space="0" w:color="auto"/>
              <w:left w:val="single" w:sz="4" w:space="0" w:color="auto"/>
              <w:bottom w:val="single" w:sz="4" w:space="0" w:color="auto"/>
              <w:right w:val="single" w:sz="4" w:space="0" w:color="auto"/>
            </w:tcBorders>
            <w:vAlign w:val="center"/>
          </w:tcPr>
          <w:p w14:paraId="3D499C7E" w14:textId="77777777" w:rsidR="00644F92" w:rsidRDefault="00D74D1A">
            <w:pPr>
              <w:jc w:val="center"/>
              <w:rPr>
                <w:rFonts w:ascii="宋体" w:hAnsi="宋体" w:cs="宋体"/>
                <w:sz w:val="24"/>
              </w:rPr>
            </w:pPr>
            <w:r>
              <w:rPr>
                <w:rFonts w:ascii="宋体" w:hAnsi="宋体" w:cs="宋体" w:hint="eastAsia"/>
                <w:color w:val="333333"/>
                <w:sz w:val="24"/>
                <w:shd w:val="clear" w:color="auto" w:fill="FFFFFF"/>
              </w:rPr>
              <w:t>学科建设办公室副主任</w:t>
            </w:r>
          </w:p>
        </w:tc>
      </w:tr>
      <w:tr w:rsidR="00644F92" w14:paraId="69C32CD4" w14:textId="77777777">
        <w:trPr>
          <w:cantSplit/>
          <w:trHeight w:val="5201"/>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07F7319B"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3136B8D6" w14:textId="77777777" w:rsidR="00644F92" w:rsidRDefault="00D74D1A">
            <w:pPr>
              <w:jc w:val="center"/>
              <w:rPr>
                <w:rFonts w:ascii="宋体" w:hAnsi="宋体" w:cs="宋体"/>
                <w:sz w:val="24"/>
              </w:rPr>
            </w:pPr>
            <w:r>
              <w:rPr>
                <w:rFonts w:ascii="宋体" w:hAnsi="宋体" w:cs="宋体" w:hint="eastAsia"/>
                <w:sz w:val="24"/>
              </w:rPr>
              <w:t>主</w:t>
            </w:r>
          </w:p>
          <w:p w14:paraId="1B5DC60E" w14:textId="77777777" w:rsidR="00644F92" w:rsidRDefault="00644F92">
            <w:pPr>
              <w:jc w:val="center"/>
              <w:rPr>
                <w:rFonts w:ascii="宋体" w:hAnsi="宋体" w:cs="宋体"/>
                <w:sz w:val="24"/>
              </w:rPr>
            </w:pPr>
          </w:p>
          <w:p w14:paraId="7783D888" w14:textId="77777777" w:rsidR="00644F92" w:rsidRDefault="00D74D1A">
            <w:pPr>
              <w:jc w:val="center"/>
              <w:rPr>
                <w:rFonts w:ascii="宋体" w:hAnsi="宋体" w:cs="宋体"/>
                <w:sz w:val="24"/>
              </w:rPr>
            </w:pPr>
            <w:r>
              <w:rPr>
                <w:rFonts w:ascii="宋体" w:hAnsi="宋体" w:cs="宋体" w:hint="eastAsia"/>
                <w:sz w:val="24"/>
              </w:rPr>
              <w:t>要</w:t>
            </w:r>
          </w:p>
          <w:p w14:paraId="1816C442" w14:textId="77777777" w:rsidR="00644F92" w:rsidRDefault="00644F92">
            <w:pPr>
              <w:jc w:val="center"/>
              <w:rPr>
                <w:rFonts w:ascii="宋体" w:hAnsi="宋体" w:cs="宋体"/>
                <w:sz w:val="24"/>
              </w:rPr>
            </w:pPr>
          </w:p>
          <w:p w14:paraId="3C73CC5A" w14:textId="77777777" w:rsidR="00644F92" w:rsidRDefault="00D74D1A">
            <w:pPr>
              <w:jc w:val="center"/>
              <w:rPr>
                <w:rFonts w:ascii="宋体" w:hAnsi="宋体" w:cs="宋体"/>
                <w:sz w:val="24"/>
              </w:rPr>
            </w:pPr>
            <w:r>
              <w:rPr>
                <w:rFonts w:ascii="宋体" w:hAnsi="宋体" w:cs="宋体" w:hint="eastAsia"/>
                <w:sz w:val="24"/>
              </w:rPr>
              <w:t>成</w:t>
            </w:r>
          </w:p>
          <w:p w14:paraId="41737143" w14:textId="77777777" w:rsidR="00644F92" w:rsidRDefault="00644F92">
            <w:pPr>
              <w:jc w:val="center"/>
              <w:rPr>
                <w:rFonts w:ascii="宋体" w:hAnsi="宋体" w:cs="宋体"/>
                <w:sz w:val="24"/>
              </w:rPr>
            </w:pPr>
          </w:p>
          <w:p w14:paraId="04CCE5A5" w14:textId="77777777" w:rsidR="00644F92" w:rsidRDefault="00D74D1A">
            <w:pPr>
              <w:jc w:val="center"/>
              <w:rPr>
                <w:rFonts w:ascii="宋体" w:hAnsi="宋体" w:cs="宋体"/>
                <w:sz w:val="24"/>
              </w:rPr>
            </w:pPr>
            <w:r>
              <w:rPr>
                <w:rFonts w:ascii="宋体" w:hAnsi="宋体" w:cs="宋体" w:hint="eastAsia"/>
                <w:sz w:val="24"/>
              </w:rPr>
              <w:t>果</w:t>
            </w:r>
          </w:p>
        </w:tc>
        <w:tc>
          <w:tcPr>
            <w:tcW w:w="7256" w:type="dxa"/>
            <w:gridSpan w:val="7"/>
            <w:tcBorders>
              <w:top w:val="single" w:sz="4" w:space="0" w:color="auto"/>
              <w:left w:val="single" w:sz="4" w:space="0" w:color="auto"/>
              <w:bottom w:val="single" w:sz="4" w:space="0" w:color="auto"/>
              <w:right w:val="single" w:sz="4" w:space="0" w:color="auto"/>
            </w:tcBorders>
          </w:tcPr>
          <w:p w14:paraId="4392974D" w14:textId="77777777" w:rsidR="00644F92" w:rsidRPr="00CD5333" w:rsidRDefault="00D74D1A">
            <w:pPr>
              <w:spacing w:beforeLines="100" w:before="240"/>
              <w:ind w:firstLineChars="200" w:firstLine="480"/>
              <w:rPr>
                <w:rFonts w:asciiTheme="minorEastAsia" w:eastAsiaTheme="minorEastAsia" w:hAnsiTheme="minorEastAsia" w:cs="宋体"/>
                <w:sz w:val="24"/>
              </w:rPr>
            </w:pPr>
            <w:r w:rsidRPr="00CD5333">
              <w:rPr>
                <w:rFonts w:asciiTheme="minorEastAsia" w:eastAsiaTheme="minorEastAsia" w:hAnsiTheme="minorEastAsia" w:cs="宋体" w:hint="eastAsia"/>
                <w:sz w:val="24"/>
              </w:rPr>
              <w:t>先后主持国家自然科学基金重大科研仪器研制专项</w:t>
            </w:r>
            <w:r w:rsidRPr="00CD5333">
              <w:rPr>
                <w:rFonts w:eastAsiaTheme="minorEastAsia" w:cs="宋体" w:hint="eastAsia"/>
                <w:sz w:val="24"/>
              </w:rPr>
              <w:t>1</w:t>
            </w:r>
            <w:r w:rsidRPr="00CD5333">
              <w:rPr>
                <w:rFonts w:asciiTheme="minorEastAsia" w:eastAsiaTheme="minorEastAsia" w:hAnsiTheme="minorEastAsia" w:cs="宋体" w:hint="eastAsia"/>
                <w:sz w:val="24"/>
              </w:rPr>
              <w:t>项(直接经费</w:t>
            </w:r>
            <w:r w:rsidRPr="00CD5333">
              <w:rPr>
                <w:rFonts w:eastAsiaTheme="minorEastAsia" w:cs="宋体" w:hint="eastAsia"/>
                <w:sz w:val="24"/>
              </w:rPr>
              <w:t>835</w:t>
            </w:r>
            <w:r w:rsidRPr="00CD5333">
              <w:rPr>
                <w:rFonts w:asciiTheme="minorEastAsia" w:eastAsiaTheme="minorEastAsia" w:hAnsiTheme="minorEastAsia" w:cs="宋体" w:hint="eastAsia"/>
                <w:sz w:val="24"/>
              </w:rPr>
              <w:t>万元)，面上和青年项目各</w:t>
            </w:r>
            <w:r w:rsidRPr="00CD5333">
              <w:rPr>
                <w:rFonts w:eastAsiaTheme="minorEastAsia" w:cs="宋体" w:hint="eastAsia"/>
                <w:sz w:val="24"/>
              </w:rPr>
              <w:t>1</w:t>
            </w:r>
            <w:r w:rsidRPr="00CD5333">
              <w:rPr>
                <w:rFonts w:asciiTheme="minorEastAsia" w:eastAsiaTheme="minorEastAsia" w:hAnsiTheme="minorEastAsia" w:cs="宋体" w:hint="eastAsia"/>
                <w:sz w:val="24"/>
              </w:rPr>
              <w:t>项，以及航空基金，教育部博士点基金陕西省自然科学基金等省部级课题</w:t>
            </w:r>
            <w:r w:rsidRPr="00CD5333">
              <w:rPr>
                <w:rFonts w:eastAsiaTheme="minorEastAsia" w:cs="宋体" w:hint="eastAsia"/>
                <w:sz w:val="24"/>
              </w:rPr>
              <w:t>6</w:t>
            </w:r>
            <w:r w:rsidRPr="00CD5333">
              <w:rPr>
                <w:rFonts w:asciiTheme="minorEastAsia" w:eastAsiaTheme="minorEastAsia" w:hAnsiTheme="minorEastAsia" w:cs="宋体" w:hint="eastAsia"/>
                <w:sz w:val="24"/>
              </w:rPr>
              <w:t>项。在金属材料领域TOP期刊</w:t>
            </w:r>
            <w:r w:rsidRPr="00CD5333">
              <w:rPr>
                <w:rFonts w:eastAsiaTheme="minorEastAsia" w:cs="宋体" w:hint="eastAsia"/>
                <w:sz w:val="24"/>
              </w:rPr>
              <w:t xml:space="preserve">Acta </w:t>
            </w:r>
            <w:proofErr w:type="spellStart"/>
            <w:r w:rsidRPr="00CD5333">
              <w:rPr>
                <w:rFonts w:eastAsiaTheme="minorEastAsia" w:cs="宋体" w:hint="eastAsia"/>
                <w:sz w:val="24"/>
              </w:rPr>
              <w:t>Materialia</w:t>
            </w:r>
            <w:proofErr w:type="spellEnd"/>
            <w:r w:rsidRPr="00CD5333">
              <w:rPr>
                <w:rFonts w:asciiTheme="minorEastAsia" w:eastAsiaTheme="minorEastAsia" w:hAnsiTheme="minorEastAsia" w:cs="宋体" w:hint="eastAsia"/>
                <w:sz w:val="24"/>
              </w:rPr>
              <w:t>和超声化学领域主流期刊</w:t>
            </w:r>
            <w:proofErr w:type="spellStart"/>
            <w:r w:rsidRPr="00CD5333">
              <w:rPr>
                <w:rFonts w:eastAsiaTheme="minorEastAsia" w:cs="宋体" w:hint="eastAsia"/>
                <w:sz w:val="24"/>
              </w:rPr>
              <w:t>Ultrasonics</w:t>
            </w:r>
            <w:proofErr w:type="spellEnd"/>
            <w:r w:rsidRPr="00CD5333">
              <w:rPr>
                <w:rFonts w:eastAsiaTheme="minorEastAsia" w:cs="宋体" w:hint="eastAsia"/>
                <w:sz w:val="24"/>
              </w:rPr>
              <w:t xml:space="preserve"> Sonochemistry</w:t>
            </w:r>
            <w:r w:rsidRPr="00CD5333">
              <w:rPr>
                <w:rFonts w:asciiTheme="minorEastAsia" w:eastAsiaTheme="minorEastAsia" w:hAnsiTheme="minorEastAsia" w:cs="宋体" w:hint="eastAsia"/>
                <w:sz w:val="24"/>
              </w:rPr>
              <w:t>上发表SCI学术论文</w:t>
            </w:r>
            <w:r w:rsidRPr="00CD5333">
              <w:rPr>
                <w:rFonts w:eastAsiaTheme="minorEastAsia" w:cs="宋体" w:hint="eastAsia"/>
                <w:sz w:val="24"/>
              </w:rPr>
              <w:t>50</w:t>
            </w:r>
            <w:r w:rsidRPr="00CD5333">
              <w:rPr>
                <w:rFonts w:asciiTheme="minorEastAsia" w:eastAsiaTheme="minorEastAsia" w:hAnsiTheme="minorEastAsia" w:cs="宋体" w:hint="eastAsia"/>
                <w:sz w:val="24"/>
              </w:rPr>
              <w:t>余篇，其中第一作者和通讯作者</w:t>
            </w:r>
            <w:r w:rsidRPr="00CD5333">
              <w:rPr>
                <w:rFonts w:eastAsiaTheme="minorEastAsia" w:cs="宋体" w:hint="eastAsia"/>
                <w:sz w:val="24"/>
              </w:rPr>
              <w:t>SCI</w:t>
            </w:r>
            <w:r w:rsidRPr="00CD5333">
              <w:rPr>
                <w:rFonts w:asciiTheme="minorEastAsia" w:eastAsiaTheme="minorEastAsia" w:hAnsiTheme="minorEastAsia" w:cs="宋体" w:hint="eastAsia"/>
                <w:sz w:val="24"/>
              </w:rPr>
              <w:t>论文共计</w:t>
            </w:r>
            <w:r w:rsidRPr="00CD5333">
              <w:rPr>
                <w:rFonts w:eastAsiaTheme="minorEastAsia" w:cs="宋体" w:hint="eastAsia"/>
                <w:sz w:val="24"/>
              </w:rPr>
              <w:t>35</w:t>
            </w:r>
            <w:r w:rsidRPr="00CD5333">
              <w:rPr>
                <w:rFonts w:asciiTheme="minorEastAsia" w:eastAsiaTheme="minorEastAsia" w:hAnsiTheme="minorEastAsia" w:cs="宋体" w:hint="eastAsia"/>
                <w:sz w:val="24"/>
              </w:rPr>
              <w:t>篇。申请国家发明专利</w:t>
            </w:r>
            <w:r w:rsidRPr="00CD5333">
              <w:rPr>
                <w:rFonts w:eastAsiaTheme="minorEastAsia" w:cs="宋体" w:hint="eastAsia"/>
                <w:sz w:val="24"/>
              </w:rPr>
              <w:t>4</w:t>
            </w:r>
            <w:r w:rsidRPr="00CD5333">
              <w:rPr>
                <w:rFonts w:asciiTheme="minorEastAsia" w:eastAsiaTheme="minorEastAsia" w:hAnsiTheme="minorEastAsia" w:cs="宋体" w:hint="eastAsia"/>
                <w:sz w:val="24"/>
              </w:rPr>
              <w:t>项。在国际和国内重要学术会议上做邀请报告</w:t>
            </w:r>
            <w:r w:rsidRPr="00CD5333">
              <w:rPr>
                <w:rFonts w:eastAsiaTheme="minorEastAsia" w:cs="宋体" w:hint="eastAsia"/>
                <w:sz w:val="24"/>
              </w:rPr>
              <w:t>5</w:t>
            </w:r>
            <w:r w:rsidRPr="00CD5333">
              <w:rPr>
                <w:rFonts w:asciiTheme="minorEastAsia" w:eastAsiaTheme="minorEastAsia" w:hAnsiTheme="minorEastAsia" w:cs="宋体" w:hint="eastAsia"/>
                <w:sz w:val="24"/>
              </w:rPr>
              <w:t>次，作为第一完成人，所完成的“液态合金热力学性质及超声凝固机理”项目获得了</w:t>
            </w:r>
            <w:r w:rsidRPr="00CD5333">
              <w:rPr>
                <w:rFonts w:eastAsiaTheme="minorEastAsia" w:cs="宋体" w:hint="eastAsia"/>
                <w:sz w:val="24"/>
              </w:rPr>
              <w:t>2017</w:t>
            </w:r>
            <w:r w:rsidRPr="00CD5333">
              <w:rPr>
                <w:rFonts w:asciiTheme="minorEastAsia" w:eastAsiaTheme="minorEastAsia" w:hAnsiTheme="minorEastAsia" w:cs="宋体" w:hint="eastAsia"/>
                <w:sz w:val="24"/>
              </w:rPr>
              <w:t>年度陕西省科学技术二等奖。入选陕西省“青年科技新星”和西工大“翱翔青年学者”等人才支持计划，被评为陕西省教育工会“五一巾帼标兵”，多次荣获西北工业大学“本科生最满意教师”，“吴亚军优秀青年教师”，“先进女教职工、三八红旗手”等光荣称号。</w:t>
            </w:r>
          </w:p>
        </w:tc>
      </w:tr>
      <w:tr w:rsidR="00644F92" w14:paraId="5DF4C512"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7F9BA245" w14:textId="77777777" w:rsidR="00644F92" w:rsidRDefault="00D74D1A">
            <w:pPr>
              <w:numPr>
                <w:ilvl w:val="0"/>
                <w:numId w:val="1"/>
              </w:numPr>
              <w:spacing w:beforeLines="50" w:before="120"/>
              <w:jc w:val="left"/>
              <w:rPr>
                <w:rFonts w:ascii="宋体" w:hAnsi="宋体" w:cs="宋体"/>
                <w:sz w:val="24"/>
              </w:rPr>
            </w:pPr>
            <w:r>
              <w:rPr>
                <w:rFonts w:ascii="宋体" w:hAnsi="宋体" w:cs="宋体" w:hint="eastAsia"/>
                <w:sz w:val="24"/>
              </w:rPr>
              <w:lastRenderedPageBreak/>
              <w:t>项目实施的目的、意义</w:t>
            </w:r>
          </w:p>
          <w:p w14:paraId="10AD286E" w14:textId="77777777" w:rsidR="00644F92" w:rsidRDefault="00D74D1A">
            <w:pPr>
              <w:spacing w:beforeLines="50" w:before="120" w:line="360" w:lineRule="auto"/>
              <w:ind w:firstLineChars="200" w:firstLine="480"/>
              <w:jc w:val="left"/>
              <w:rPr>
                <w:rFonts w:ascii="宋体" w:hAnsi="宋体" w:cs="宋体"/>
                <w:color w:val="333333"/>
                <w:sz w:val="24"/>
                <w:shd w:val="clear" w:color="auto" w:fill="FFFFFF"/>
              </w:rPr>
            </w:pPr>
            <w:r>
              <w:rPr>
                <w:rFonts w:ascii="宋体" w:hAnsi="宋体" w:cs="宋体" w:hint="eastAsia"/>
                <w:sz w:val="24"/>
              </w:rPr>
              <w:t>本项目拟采用超声化学的方法制备具有</w:t>
            </w:r>
            <w:r w:rsidRPr="00496BFC">
              <w:rPr>
                <w:rFonts w:ascii="宋体" w:hAnsi="宋体" w:cs="宋体" w:hint="eastAsia"/>
                <w:sz w:val="24"/>
              </w:rPr>
              <w:t>特定微纳米结构</w:t>
            </w:r>
            <w:r>
              <w:rPr>
                <w:rFonts w:ascii="宋体" w:hAnsi="宋体" w:cs="宋体" w:hint="eastAsia"/>
                <w:sz w:val="24"/>
              </w:rPr>
              <w:t>的硫化镉（</w:t>
            </w:r>
            <w:proofErr w:type="spellStart"/>
            <w:r w:rsidRPr="00D4127D">
              <w:rPr>
                <w:rFonts w:cs="宋体" w:hint="eastAsia"/>
                <w:sz w:val="24"/>
              </w:rPr>
              <w:t>CdS</w:t>
            </w:r>
            <w:proofErr w:type="spellEnd"/>
            <w:r>
              <w:rPr>
                <w:rFonts w:ascii="宋体" w:hAnsi="宋体" w:cs="宋体" w:hint="eastAsia"/>
                <w:sz w:val="24"/>
              </w:rPr>
              <w:t>）纳米材料，系统研究曝入</w:t>
            </w:r>
            <w:r w:rsidR="00496BFC">
              <w:rPr>
                <w:rFonts w:ascii="宋体" w:hAnsi="宋体" w:cs="宋体" w:hint="eastAsia"/>
                <w:sz w:val="24"/>
              </w:rPr>
              <w:t>微纳米</w:t>
            </w:r>
            <w:r>
              <w:rPr>
                <w:rFonts w:ascii="宋体" w:hAnsi="宋体" w:cs="宋体" w:hint="eastAsia"/>
                <w:sz w:val="24"/>
              </w:rPr>
              <w:t>气泡对于超声空化效应的影响和对薄膜微结构的调控，以及对</w:t>
            </w:r>
            <w:r w:rsidR="00496BFC">
              <w:rPr>
                <w:rFonts w:ascii="宋体" w:hAnsi="宋体" w:cs="宋体" w:hint="eastAsia"/>
                <w:sz w:val="24"/>
              </w:rPr>
              <w:t>光电化学（</w:t>
            </w:r>
            <w:r w:rsidR="00496BFC" w:rsidRPr="00D4127D">
              <w:rPr>
                <w:rFonts w:cs="宋体" w:hint="eastAsia"/>
                <w:sz w:val="24"/>
              </w:rPr>
              <w:t>P</w:t>
            </w:r>
            <w:r w:rsidR="00496BFC" w:rsidRPr="00D4127D">
              <w:rPr>
                <w:rFonts w:cs="宋体"/>
                <w:sz w:val="24"/>
              </w:rPr>
              <w:t>EC</w:t>
            </w:r>
            <w:r w:rsidR="00496BFC">
              <w:rPr>
                <w:rFonts w:ascii="宋体" w:hAnsi="宋体" w:cs="宋体" w:hint="eastAsia"/>
                <w:sz w:val="24"/>
              </w:rPr>
              <w:t>）传感</w:t>
            </w:r>
            <w:r>
              <w:rPr>
                <w:rFonts w:ascii="宋体" w:hAnsi="宋体" w:cs="宋体" w:hint="eastAsia"/>
                <w:sz w:val="24"/>
              </w:rPr>
              <w:t>性能的影响，从而建立“超声化学反应参数（曝气、超声）-空化作用-结构形貌-传感性能”的内在联系。本项目的研究对于理解超声空化效应在化学合成表面微结构的物理化学调控机制具有重要意义，同时有利于进一步发展超声化学合成技术以及开发新型</w:t>
            </w:r>
            <w:r w:rsidR="00496BFC">
              <w:rPr>
                <w:rFonts w:ascii="宋体" w:hAnsi="宋体" w:cs="宋体" w:hint="eastAsia"/>
                <w:sz w:val="24"/>
              </w:rPr>
              <w:t>的光电化学传感</w:t>
            </w:r>
            <w:r>
              <w:rPr>
                <w:rFonts w:ascii="宋体" w:hAnsi="宋体" w:cs="宋体" w:hint="eastAsia"/>
                <w:sz w:val="24"/>
              </w:rPr>
              <w:t>系统。</w:t>
            </w:r>
          </w:p>
        </w:tc>
      </w:tr>
      <w:tr w:rsidR="00644F92" w14:paraId="09231EE5" w14:textId="77777777">
        <w:trPr>
          <w:cantSplit/>
          <w:trHeight w:val="3135"/>
          <w:jc w:val="center"/>
        </w:trPr>
        <w:tc>
          <w:tcPr>
            <w:tcW w:w="9112" w:type="dxa"/>
            <w:gridSpan w:val="9"/>
            <w:tcBorders>
              <w:top w:val="single" w:sz="4" w:space="0" w:color="auto"/>
              <w:left w:val="single" w:sz="4" w:space="0" w:color="auto"/>
              <w:bottom w:val="single" w:sz="4" w:space="0" w:color="auto"/>
              <w:right w:val="single" w:sz="4" w:space="0" w:color="auto"/>
            </w:tcBorders>
          </w:tcPr>
          <w:p w14:paraId="12393DD3" w14:textId="77777777" w:rsidR="00644F92" w:rsidRDefault="00D74D1A">
            <w:pPr>
              <w:numPr>
                <w:ilvl w:val="0"/>
                <w:numId w:val="1"/>
              </w:numPr>
              <w:spacing w:beforeLines="50" w:before="120"/>
              <w:rPr>
                <w:rFonts w:ascii="宋体" w:hAnsi="宋体" w:cs="宋体"/>
                <w:sz w:val="24"/>
              </w:rPr>
            </w:pPr>
            <w:r>
              <w:rPr>
                <w:rFonts w:ascii="宋体" w:hAnsi="宋体" w:cs="宋体" w:hint="eastAsia"/>
                <w:sz w:val="24"/>
              </w:rPr>
              <w:t>项目研究内容和拟解决的关键问题</w:t>
            </w:r>
          </w:p>
          <w:p w14:paraId="39058BEA" w14:textId="77777777" w:rsidR="00644F92" w:rsidRDefault="00D74D1A">
            <w:pPr>
              <w:spacing w:beforeLines="50" w:before="120" w:line="360" w:lineRule="auto"/>
              <w:ind w:firstLineChars="200" w:firstLine="480"/>
              <w:jc w:val="left"/>
              <w:rPr>
                <w:rFonts w:ascii="宋体" w:hAnsi="宋体" w:cs="宋体"/>
                <w:sz w:val="24"/>
              </w:rPr>
            </w:pPr>
            <w:r>
              <w:rPr>
                <w:rFonts w:ascii="宋体" w:hAnsi="宋体" w:cs="宋体" w:hint="eastAsia"/>
                <w:sz w:val="24"/>
              </w:rPr>
              <w:t>本项目拟在纳米材料</w:t>
            </w:r>
            <w:r w:rsidR="00496BFC">
              <w:rPr>
                <w:rFonts w:ascii="宋体" w:hAnsi="宋体" w:cs="宋体" w:hint="eastAsia"/>
                <w:sz w:val="24"/>
              </w:rPr>
              <w:t>的</w:t>
            </w:r>
            <w:r>
              <w:rPr>
                <w:rFonts w:ascii="宋体" w:hAnsi="宋体" w:cs="宋体" w:hint="eastAsia"/>
                <w:sz w:val="24"/>
              </w:rPr>
              <w:t>合成生长过程中，通过向反应溶液中曝入气泡、改变超声参数等实现对超声空化效应的主动控制，实现</w:t>
            </w:r>
            <w:proofErr w:type="spellStart"/>
            <w:r w:rsidR="00496BFC" w:rsidRPr="00D4127D">
              <w:rPr>
                <w:rFonts w:cs="宋体" w:hint="eastAsia"/>
                <w:sz w:val="24"/>
              </w:rPr>
              <w:t>CdS</w:t>
            </w:r>
            <w:proofErr w:type="spellEnd"/>
            <w:r w:rsidR="00496BFC">
              <w:rPr>
                <w:rFonts w:ascii="宋体" w:hAnsi="宋体" w:cs="宋体" w:hint="eastAsia"/>
                <w:sz w:val="24"/>
              </w:rPr>
              <w:t>纳米</w:t>
            </w:r>
            <w:r>
              <w:rPr>
                <w:rFonts w:ascii="宋体" w:hAnsi="宋体" w:cs="宋体" w:hint="eastAsia"/>
                <w:sz w:val="24"/>
              </w:rPr>
              <w:t>微结构的可控生长，最终优化</w:t>
            </w:r>
            <w:r w:rsidRPr="00D4127D">
              <w:rPr>
                <w:rFonts w:cs="宋体" w:hint="eastAsia"/>
                <w:sz w:val="24"/>
              </w:rPr>
              <w:t>PEC</w:t>
            </w:r>
            <w:r>
              <w:rPr>
                <w:rFonts w:ascii="宋体" w:hAnsi="宋体" w:cs="宋体" w:hint="eastAsia"/>
                <w:sz w:val="24"/>
              </w:rPr>
              <w:t>性能。研究内容主要有以下两个方面：</w:t>
            </w:r>
          </w:p>
          <w:p w14:paraId="24D555B1"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b/>
                <w:sz w:val="24"/>
              </w:rPr>
              <w:t>1</w:t>
            </w:r>
            <w:r>
              <w:rPr>
                <w:rFonts w:ascii="宋体" w:hAnsi="宋体" w:cs="宋体" w:hint="eastAsia"/>
                <w:b/>
                <w:sz w:val="24"/>
              </w:rPr>
              <w:t>.液相中可调控的</w:t>
            </w:r>
            <w:r>
              <w:rPr>
                <w:rFonts w:ascii="宋体" w:hAnsi="宋体" w:cs="宋体" w:hint="eastAsia"/>
                <w:b/>
                <w:sz w:val="24"/>
                <w:shd w:val="clear" w:color="auto" w:fill="FFFFFF"/>
              </w:rPr>
              <w:t>空化效应对</w:t>
            </w:r>
            <w:r w:rsidR="00973B91">
              <w:rPr>
                <w:rFonts w:ascii="宋体" w:hAnsi="宋体" w:cs="宋体" w:hint="eastAsia"/>
                <w:b/>
                <w:sz w:val="24"/>
                <w:shd w:val="clear" w:color="auto" w:fill="FFFFFF"/>
              </w:rPr>
              <w:t>材料</w:t>
            </w:r>
            <w:r>
              <w:rPr>
                <w:rFonts w:ascii="宋体" w:hAnsi="宋体" w:cs="宋体" w:hint="eastAsia"/>
                <w:b/>
                <w:sz w:val="24"/>
                <w:shd w:val="clear" w:color="auto" w:fill="FFFFFF"/>
              </w:rPr>
              <w:t>微观结构形成的影响及其机制</w:t>
            </w:r>
          </w:p>
          <w:p w14:paraId="27453E4B" w14:textId="77777777" w:rsidR="00644F92" w:rsidRDefault="00D74D1A">
            <w:pPr>
              <w:pStyle w:val="af1"/>
              <w:spacing w:beforeLines="50" w:before="120"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Pr="00CD5333">
              <w:rPr>
                <w:rFonts w:cs="宋体" w:hint="eastAsia"/>
                <w:color w:val="2E3033"/>
                <w:sz w:val="24"/>
                <w:shd w:val="clear" w:color="auto" w:fill="FFFFFF"/>
              </w:rPr>
              <w:t>1</w:t>
            </w:r>
            <w:r>
              <w:rPr>
                <w:rFonts w:ascii="宋体" w:hAnsi="宋体" w:cs="宋体" w:hint="eastAsia"/>
                <w:color w:val="2E3033"/>
                <w:sz w:val="24"/>
                <w:shd w:val="clear" w:color="auto" w:fill="FFFFFF"/>
              </w:rPr>
              <w:t>）通过</w:t>
            </w:r>
            <w:r w:rsidR="00496BFC">
              <w:rPr>
                <w:rFonts w:ascii="宋体" w:hAnsi="宋体" w:cs="宋体" w:hint="eastAsia"/>
                <w:color w:val="2E3033"/>
                <w:sz w:val="24"/>
                <w:shd w:val="clear" w:color="auto" w:fill="FFFFFF"/>
              </w:rPr>
              <w:t>向溶液中</w:t>
            </w:r>
            <w:r>
              <w:rPr>
                <w:rFonts w:ascii="宋体" w:hAnsi="宋体" w:cs="宋体" w:hint="eastAsia"/>
                <w:color w:val="2E3033"/>
                <w:sz w:val="24"/>
                <w:shd w:val="clear" w:color="auto" w:fill="FFFFFF"/>
              </w:rPr>
              <w:t>曝入</w:t>
            </w:r>
            <w:r w:rsidR="00496BFC">
              <w:rPr>
                <w:rFonts w:ascii="宋体" w:hAnsi="宋体" w:cs="宋体" w:hint="eastAsia"/>
                <w:color w:val="2E3033"/>
                <w:sz w:val="24"/>
                <w:shd w:val="clear" w:color="auto" w:fill="FFFFFF"/>
              </w:rPr>
              <w:t>各类</w:t>
            </w:r>
            <w:r>
              <w:rPr>
                <w:rFonts w:ascii="宋体" w:hAnsi="宋体" w:cs="宋体" w:hint="eastAsia"/>
                <w:color w:val="2E3033"/>
                <w:sz w:val="24"/>
                <w:shd w:val="clear" w:color="auto" w:fill="FFFFFF"/>
              </w:rPr>
              <w:t>气体的</w:t>
            </w:r>
            <w:r w:rsidR="00496BFC">
              <w:rPr>
                <w:rFonts w:ascii="宋体" w:hAnsi="宋体" w:cs="宋体" w:hint="eastAsia"/>
                <w:color w:val="2E3033"/>
                <w:sz w:val="24"/>
                <w:shd w:val="clear" w:color="auto" w:fill="FFFFFF"/>
              </w:rPr>
              <w:t>微纳米</w:t>
            </w:r>
            <w:r>
              <w:rPr>
                <w:rFonts w:ascii="宋体" w:hAnsi="宋体" w:cs="宋体" w:hint="eastAsia"/>
                <w:color w:val="2E3033"/>
                <w:sz w:val="24"/>
                <w:shd w:val="clear" w:color="auto" w:fill="FFFFFF"/>
              </w:rPr>
              <w:t>气泡，研究气体种类对于空化效应的影响，探究其对于纳米材料微结构的影响机制。</w:t>
            </w:r>
          </w:p>
          <w:p w14:paraId="267398AB" w14:textId="77777777" w:rsidR="00644F92" w:rsidRDefault="00D74D1A">
            <w:pPr>
              <w:pStyle w:val="af1"/>
              <w:spacing w:beforeLines="50" w:before="120"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sidRPr="00CD5333">
              <w:rPr>
                <w:rFonts w:cs="宋体" w:hint="eastAsia"/>
                <w:color w:val="2E3033"/>
                <w:sz w:val="24"/>
                <w:shd w:val="clear" w:color="auto" w:fill="FFFFFF"/>
              </w:rPr>
              <w:t>2</w:t>
            </w:r>
            <w:r>
              <w:rPr>
                <w:rFonts w:ascii="宋体" w:hAnsi="宋体" w:cs="宋体" w:hint="eastAsia"/>
                <w:color w:val="2E3033"/>
                <w:sz w:val="24"/>
                <w:shd w:val="clear" w:color="auto" w:fill="FFFFFF"/>
              </w:rPr>
              <w:t>）通过改变曝入</w:t>
            </w:r>
            <w:r w:rsidR="00496BFC">
              <w:rPr>
                <w:rFonts w:ascii="宋体" w:hAnsi="宋体" w:cs="宋体" w:hint="eastAsia"/>
                <w:color w:val="2E3033"/>
                <w:sz w:val="24"/>
                <w:shd w:val="clear" w:color="auto" w:fill="FFFFFF"/>
              </w:rPr>
              <w:t>溶液的</w:t>
            </w:r>
            <w:r>
              <w:rPr>
                <w:rFonts w:ascii="宋体" w:hAnsi="宋体" w:cs="宋体" w:hint="eastAsia"/>
                <w:color w:val="2E3033"/>
                <w:sz w:val="24"/>
                <w:shd w:val="clear" w:color="auto" w:fill="FFFFFF"/>
              </w:rPr>
              <w:t>气泡数量，研究溶液中气体含量对于空化效应的影响及合成材料结构与表面态的影响。</w:t>
            </w:r>
          </w:p>
          <w:p w14:paraId="3BB48E4B"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sz w:val="24"/>
              </w:rPr>
              <w:t>2</w:t>
            </w:r>
            <w:r>
              <w:rPr>
                <w:rFonts w:ascii="宋体" w:hAnsi="宋体" w:cs="宋体" w:hint="eastAsia"/>
                <w:sz w:val="24"/>
              </w:rPr>
              <w:t>.</w:t>
            </w:r>
            <w:r>
              <w:rPr>
                <w:rFonts w:ascii="宋体" w:hAnsi="宋体" w:cs="宋体" w:hint="eastAsia"/>
                <w:b/>
                <w:sz w:val="24"/>
              </w:rPr>
              <w:t>超声化学反应参数、空化效应、结构形貌对</w:t>
            </w:r>
            <w:r w:rsidRPr="00D4127D">
              <w:rPr>
                <w:rFonts w:cs="宋体" w:hint="eastAsia"/>
                <w:b/>
                <w:sz w:val="24"/>
                <w:shd w:val="clear" w:color="auto" w:fill="FFFFFF"/>
              </w:rPr>
              <w:t>PEC</w:t>
            </w:r>
            <w:r>
              <w:rPr>
                <w:rFonts w:ascii="宋体" w:hAnsi="宋体" w:cs="宋体" w:hint="eastAsia"/>
                <w:b/>
                <w:sz w:val="24"/>
                <w:shd w:val="clear" w:color="auto" w:fill="FFFFFF"/>
              </w:rPr>
              <w:t>传感性能的影响</w:t>
            </w:r>
          </w:p>
          <w:p w14:paraId="18C3B99A" w14:textId="77777777" w:rsidR="00644F92" w:rsidRDefault="00D74D1A">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研究不同条件下制备的硫化镉材料的</w:t>
            </w:r>
            <w:r w:rsidR="00973B91" w:rsidRPr="00D4127D">
              <w:rPr>
                <w:rFonts w:cs="宋体" w:hint="eastAsia"/>
                <w:color w:val="2E3033"/>
                <w:sz w:val="24"/>
                <w:shd w:val="clear" w:color="auto" w:fill="FFFFFF"/>
              </w:rPr>
              <w:t>P</w:t>
            </w:r>
            <w:r w:rsidR="00973B91" w:rsidRPr="00D4127D">
              <w:rPr>
                <w:rFonts w:cs="宋体"/>
                <w:color w:val="2E3033"/>
                <w:sz w:val="24"/>
                <w:shd w:val="clear" w:color="auto" w:fill="FFFFFF"/>
              </w:rPr>
              <w:t>EC</w:t>
            </w:r>
            <w:r>
              <w:rPr>
                <w:rFonts w:ascii="宋体" w:hAnsi="宋体" w:cs="宋体" w:hint="eastAsia"/>
                <w:color w:val="2E3033"/>
                <w:sz w:val="24"/>
                <w:shd w:val="clear" w:color="auto" w:fill="FFFFFF"/>
              </w:rPr>
              <w:t>传感性能，建立“曝气参数-空化作用-结构形貌-传感性能”之间的联系。</w:t>
            </w:r>
          </w:p>
          <w:p w14:paraId="27B40112" w14:textId="77777777" w:rsidR="00644F92" w:rsidRDefault="00D74D1A">
            <w:pPr>
              <w:spacing w:beforeLines="50" w:before="120" w:line="360" w:lineRule="auto"/>
              <w:rPr>
                <w:rFonts w:ascii="宋体" w:hAnsi="宋体" w:cs="宋体"/>
                <w:sz w:val="24"/>
              </w:rPr>
            </w:pPr>
            <w:r>
              <w:rPr>
                <w:rFonts w:ascii="宋体" w:hAnsi="宋体" w:cs="宋体" w:hint="eastAsia"/>
                <w:sz w:val="24"/>
              </w:rPr>
              <w:t>其中关键问题为：</w:t>
            </w:r>
          </w:p>
          <w:p w14:paraId="3F99C4E3" w14:textId="77777777" w:rsidR="00644F92" w:rsidRDefault="00D74D1A">
            <w:pPr>
              <w:spacing w:beforeLines="50" w:before="120" w:line="360" w:lineRule="auto"/>
              <w:rPr>
                <w:rFonts w:ascii="宋体" w:hAnsi="宋体" w:cs="宋体"/>
                <w:sz w:val="24"/>
              </w:rPr>
            </w:pPr>
            <w:r w:rsidRPr="00CD5333">
              <w:rPr>
                <w:rFonts w:cs="宋体" w:hint="eastAsia"/>
                <w:color w:val="2E3033"/>
                <w:sz w:val="24"/>
                <w:shd w:val="clear" w:color="auto" w:fill="FFFFFF"/>
              </w:rPr>
              <w:t>1</w:t>
            </w:r>
            <w:r>
              <w:rPr>
                <w:rFonts w:ascii="宋体" w:hAnsi="宋体" w:cs="宋体" w:hint="eastAsia"/>
                <w:color w:val="2E3033"/>
                <w:sz w:val="24"/>
                <w:shd w:val="clear" w:color="auto" w:fill="FFFFFF"/>
              </w:rPr>
              <w:t>.空化效应在超声化学制备过程中起着至关重要的作用，其主要受到声场分布和气体分布两者的控制。而具体到实际的制备系统和过程中：超声发射的实际功率和频率、发射面积、发射相对位置、液相尺寸等因素都会影响到声场的分布；气体分布受到液相本身的物质种类、性状，温度的影响，同时又可以用曝气来主动增加气体的含量。因此，在加曝气的超声化学制备过程中，空化效应的强弱与分布受到诸多因素的联合</w:t>
            </w:r>
          </w:p>
        </w:tc>
      </w:tr>
      <w:tr w:rsidR="00644F92" w14:paraId="52882930" w14:textId="77777777">
        <w:trPr>
          <w:cantSplit/>
          <w:trHeight w:val="2000"/>
          <w:jc w:val="center"/>
        </w:trPr>
        <w:tc>
          <w:tcPr>
            <w:tcW w:w="9112" w:type="dxa"/>
            <w:gridSpan w:val="9"/>
            <w:tcBorders>
              <w:top w:val="single" w:sz="4" w:space="0" w:color="auto"/>
              <w:left w:val="single" w:sz="4" w:space="0" w:color="auto"/>
              <w:bottom w:val="single" w:sz="4" w:space="0" w:color="auto"/>
              <w:right w:val="single" w:sz="4" w:space="0" w:color="auto"/>
            </w:tcBorders>
          </w:tcPr>
          <w:p w14:paraId="2364F648" w14:textId="77777777" w:rsidR="00644F92" w:rsidRDefault="00D74D1A">
            <w:pPr>
              <w:spacing w:beforeLines="50" w:before="120" w:line="360" w:lineRule="auto"/>
              <w:rPr>
                <w:rFonts w:ascii="宋体" w:hAnsi="宋体" w:cs="宋体"/>
                <w:sz w:val="24"/>
              </w:rPr>
            </w:pPr>
            <w:r>
              <w:rPr>
                <w:rFonts w:ascii="宋体" w:hAnsi="宋体" w:cs="宋体" w:hint="eastAsia"/>
                <w:color w:val="2E3033"/>
                <w:sz w:val="24"/>
                <w:shd w:val="clear" w:color="auto" w:fill="FFFFFF"/>
              </w:rPr>
              <w:lastRenderedPageBreak/>
              <w:t>影响。要想实现此化学制备过程的可控，阐明上述超声条件、曝气条件与所产生的液相空化场之间的内在联系是首要的科学问题。</w:t>
            </w:r>
          </w:p>
          <w:p w14:paraId="7348FFBF" w14:textId="77777777" w:rsidR="00644F92" w:rsidRDefault="00D74D1A">
            <w:pPr>
              <w:spacing w:beforeLines="50" w:before="120" w:line="360" w:lineRule="auto"/>
              <w:rPr>
                <w:rFonts w:ascii="宋体" w:hAnsi="宋体" w:cs="宋体"/>
                <w:sz w:val="24"/>
              </w:rPr>
            </w:pPr>
            <w:r w:rsidRPr="00CD5333">
              <w:rPr>
                <w:rFonts w:cs="宋体" w:hint="eastAsia"/>
                <w:color w:val="2E3033"/>
                <w:sz w:val="24"/>
                <w:shd w:val="clear" w:color="auto" w:fill="FFFFFF"/>
              </w:rPr>
              <w:t>2</w:t>
            </w:r>
            <w:r>
              <w:rPr>
                <w:rFonts w:ascii="宋体" w:hAnsi="宋体" w:cs="宋体" w:hint="eastAsia"/>
                <w:color w:val="2E3033"/>
                <w:sz w:val="24"/>
                <w:shd w:val="clear" w:color="auto" w:fill="FFFFFF"/>
              </w:rPr>
              <w:t>.通过调整曝入</w:t>
            </w:r>
            <w:r w:rsidR="00496BFC">
              <w:rPr>
                <w:rFonts w:ascii="宋体" w:hAnsi="宋体" w:cs="宋体" w:hint="eastAsia"/>
                <w:color w:val="2E3033"/>
                <w:sz w:val="24"/>
                <w:shd w:val="clear" w:color="auto" w:fill="FFFFFF"/>
              </w:rPr>
              <w:t>溶液</w:t>
            </w:r>
            <w:r>
              <w:rPr>
                <w:rFonts w:ascii="宋体" w:hAnsi="宋体" w:cs="宋体" w:hint="eastAsia"/>
                <w:color w:val="2E3033"/>
                <w:sz w:val="24"/>
                <w:shd w:val="clear" w:color="auto" w:fill="FFFFFF"/>
              </w:rPr>
              <w:t>的气泡数量、气体种类调节空化效应，优化硫化镉的光电传感性能，获得高性能的光电化学传感器。</w:t>
            </w:r>
          </w:p>
        </w:tc>
      </w:tr>
      <w:tr w:rsidR="00644F92" w14:paraId="109FE584" w14:textId="77777777">
        <w:trPr>
          <w:cantSplit/>
          <w:trHeight w:val="2512"/>
          <w:jc w:val="center"/>
        </w:trPr>
        <w:tc>
          <w:tcPr>
            <w:tcW w:w="9112" w:type="dxa"/>
            <w:gridSpan w:val="9"/>
            <w:tcBorders>
              <w:top w:val="single" w:sz="4" w:space="0" w:color="auto"/>
              <w:left w:val="single" w:sz="4" w:space="0" w:color="auto"/>
              <w:bottom w:val="single" w:sz="4" w:space="0" w:color="auto"/>
              <w:right w:val="single" w:sz="4" w:space="0" w:color="auto"/>
            </w:tcBorders>
          </w:tcPr>
          <w:p w14:paraId="4CA0F85E" w14:textId="77777777" w:rsidR="00644F92" w:rsidRDefault="00D74D1A">
            <w:pPr>
              <w:numPr>
                <w:ilvl w:val="0"/>
                <w:numId w:val="2"/>
              </w:numPr>
              <w:spacing w:beforeLines="50" w:before="120" w:line="360" w:lineRule="auto"/>
              <w:rPr>
                <w:rFonts w:ascii="宋体" w:hAnsi="宋体" w:cs="宋体"/>
                <w:sz w:val="24"/>
              </w:rPr>
            </w:pPr>
            <w:r>
              <w:rPr>
                <w:rFonts w:ascii="宋体" w:hAnsi="宋体" w:cs="宋体" w:hint="eastAsia"/>
                <w:sz w:val="24"/>
              </w:rPr>
              <w:t>项目研究与实施的基础条件</w:t>
            </w:r>
          </w:p>
          <w:p w14:paraId="5665177F" w14:textId="77777777" w:rsidR="00644F92" w:rsidRDefault="00D74D1A">
            <w:pPr>
              <w:spacing w:beforeLines="50" w:before="120" w:line="360" w:lineRule="auto"/>
              <w:rPr>
                <w:rFonts w:ascii="宋体" w:hAnsi="宋体" w:cs="宋体"/>
                <w:sz w:val="24"/>
              </w:rPr>
            </w:pPr>
            <w:r w:rsidRPr="00CD5333">
              <w:rPr>
                <w:rFonts w:cs="宋体" w:hint="eastAsia"/>
                <w:sz w:val="24"/>
              </w:rPr>
              <w:t>1</w:t>
            </w:r>
            <w:r>
              <w:rPr>
                <w:rFonts w:ascii="宋体" w:hAnsi="宋体" w:cs="宋体" w:hint="eastAsia"/>
                <w:sz w:val="24"/>
              </w:rPr>
              <w:t>.所在</w:t>
            </w:r>
            <w:r w:rsidR="00973B91">
              <w:rPr>
                <w:rFonts w:ascii="宋体" w:hAnsi="宋体" w:cs="宋体" w:hint="eastAsia"/>
                <w:sz w:val="24"/>
              </w:rPr>
              <w:t>实验室</w:t>
            </w:r>
            <w:r>
              <w:rPr>
                <w:rFonts w:ascii="宋体" w:hAnsi="宋体" w:cs="宋体" w:hint="eastAsia"/>
                <w:sz w:val="24"/>
              </w:rPr>
              <w:t>具有进行</w:t>
            </w:r>
            <w:r w:rsidR="00973B91">
              <w:rPr>
                <w:rFonts w:ascii="宋体" w:hAnsi="宋体" w:cs="宋体" w:hint="eastAsia"/>
                <w:sz w:val="24"/>
              </w:rPr>
              <w:t>化学</w:t>
            </w:r>
            <w:r>
              <w:rPr>
                <w:rFonts w:ascii="宋体" w:hAnsi="宋体" w:cs="宋体" w:hint="eastAsia"/>
                <w:sz w:val="24"/>
              </w:rPr>
              <w:t>反应的硬件配置，包括微纳米气泡发生器，超声化学反应系统和各种实验器材及药品。</w:t>
            </w:r>
          </w:p>
          <w:p w14:paraId="7F434BCF" w14:textId="77777777" w:rsidR="00644F92" w:rsidRDefault="00D74D1A">
            <w:pPr>
              <w:spacing w:beforeLines="50" w:before="120" w:line="360" w:lineRule="auto"/>
              <w:rPr>
                <w:rFonts w:ascii="宋体" w:hAnsi="宋体" w:cs="宋体"/>
                <w:sz w:val="24"/>
              </w:rPr>
            </w:pPr>
            <w:r w:rsidRPr="00CD5333">
              <w:rPr>
                <w:rFonts w:cs="宋体" w:hint="eastAsia"/>
                <w:sz w:val="24"/>
              </w:rPr>
              <w:t>2</w:t>
            </w:r>
            <w:r>
              <w:rPr>
                <w:rFonts w:ascii="宋体" w:hAnsi="宋体" w:cs="宋体" w:hint="eastAsia"/>
                <w:sz w:val="24"/>
              </w:rPr>
              <w:t>.项目指导老师课题组具有相关研究的研究经验，对于项目的合理性和方向性具有一定的理解。</w:t>
            </w:r>
          </w:p>
          <w:p w14:paraId="53C03AE2" w14:textId="77777777" w:rsidR="00644F92" w:rsidRDefault="00D74D1A">
            <w:pPr>
              <w:spacing w:beforeLines="50" w:before="120" w:line="360" w:lineRule="auto"/>
              <w:rPr>
                <w:rFonts w:ascii="宋体" w:hAnsi="宋体" w:cs="宋体"/>
                <w:sz w:val="24"/>
              </w:rPr>
            </w:pPr>
            <w:r w:rsidRPr="00CD5333">
              <w:rPr>
                <w:rFonts w:cs="宋体" w:hint="eastAsia"/>
                <w:sz w:val="24"/>
              </w:rPr>
              <w:t>3</w:t>
            </w:r>
            <w:r>
              <w:rPr>
                <w:rFonts w:ascii="宋体" w:hAnsi="宋体" w:cs="宋体" w:hint="eastAsia"/>
                <w:sz w:val="24"/>
              </w:rPr>
              <w:t>.具有完整的化学传感测试平台，确保合成材料能够</w:t>
            </w:r>
            <w:r w:rsidR="00973B91">
              <w:rPr>
                <w:rFonts w:ascii="宋体" w:hAnsi="宋体" w:cs="宋体" w:hint="eastAsia"/>
                <w:sz w:val="24"/>
              </w:rPr>
              <w:t>进行</w:t>
            </w:r>
            <w:r>
              <w:rPr>
                <w:rFonts w:ascii="宋体" w:hAnsi="宋体" w:cs="宋体" w:hint="eastAsia"/>
                <w:sz w:val="24"/>
              </w:rPr>
              <w:t>快速的传感性能测试。</w:t>
            </w:r>
          </w:p>
        </w:tc>
      </w:tr>
      <w:tr w:rsidR="00644F92" w14:paraId="2B2B16DA" w14:textId="77777777">
        <w:trPr>
          <w:cantSplit/>
          <w:trHeight w:val="7597"/>
          <w:jc w:val="center"/>
        </w:trPr>
        <w:tc>
          <w:tcPr>
            <w:tcW w:w="9112" w:type="dxa"/>
            <w:gridSpan w:val="9"/>
            <w:tcBorders>
              <w:top w:val="single" w:sz="4" w:space="0" w:color="auto"/>
              <w:left w:val="single" w:sz="4" w:space="0" w:color="auto"/>
              <w:bottom w:val="single" w:sz="4" w:space="0" w:color="auto"/>
              <w:right w:val="single" w:sz="4" w:space="0" w:color="auto"/>
            </w:tcBorders>
          </w:tcPr>
          <w:p w14:paraId="6134C4A1" w14:textId="77777777" w:rsidR="00644F92" w:rsidRDefault="00D74D1A">
            <w:pPr>
              <w:spacing w:beforeLines="50" w:before="120"/>
              <w:rPr>
                <w:rFonts w:ascii="宋体" w:hAnsi="宋体" w:cs="宋体"/>
                <w:sz w:val="24"/>
              </w:rPr>
            </w:pPr>
            <w:r>
              <w:rPr>
                <w:rFonts w:ascii="宋体" w:hAnsi="宋体" w:cs="宋体" w:hint="eastAsia"/>
                <w:sz w:val="24"/>
              </w:rPr>
              <w:t>四、项目实施方案</w:t>
            </w:r>
          </w:p>
          <w:p w14:paraId="40683FDC"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sz w:val="24"/>
              </w:rPr>
              <w:t>1</w:t>
            </w:r>
            <w:r>
              <w:rPr>
                <w:rFonts w:ascii="宋体" w:hAnsi="宋体" w:cs="宋体" w:hint="eastAsia"/>
                <w:sz w:val="24"/>
              </w:rPr>
              <w:t>.</w:t>
            </w:r>
            <w:r>
              <w:rPr>
                <w:rFonts w:ascii="宋体" w:hAnsi="宋体" w:cs="宋体" w:hint="eastAsia"/>
                <w:b/>
                <w:sz w:val="24"/>
                <w:shd w:val="clear" w:color="auto" w:fill="FFFFFF"/>
              </w:rPr>
              <w:t>搭建超声化学反应平台</w:t>
            </w:r>
          </w:p>
          <w:p w14:paraId="7A66BFEC" w14:textId="77777777" w:rsidR="00644F92" w:rsidRDefault="00D74D1A">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搭建</w:t>
            </w:r>
            <w:r w:rsidR="00973B91">
              <w:rPr>
                <w:rFonts w:ascii="宋体" w:hAnsi="宋体" w:cs="宋体" w:hint="eastAsia"/>
                <w:color w:val="2E3033"/>
                <w:sz w:val="24"/>
                <w:shd w:val="clear" w:color="auto" w:fill="FFFFFF"/>
              </w:rPr>
              <w:t>试验系统，其中</w:t>
            </w:r>
            <w:r>
              <w:rPr>
                <w:rFonts w:ascii="宋体" w:hAnsi="宋体" w:cs="宋体" w:hint="eastAsia"/>
                <w:color w:val="2E3033"/>
                <w:sz w:val="24"/>
                <w:shd w:val="clear" w:color="auto" w:fill="FFFFFF"/>
              </w:rPr>
              <w:t>包括微纳米气泡发生器和超声化学反应装置</w:t>
            </w:r>
          </w:p>
          <w:p w14:paraId="52DDBB3E"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b/>
                <w:sz w:val="24"/>
                <w:shd w:val="clear" w:color="auto" w:fill="FFFFFF"/>
              </w:rPr>
              <w:t>2</w:t>
            </w:r>
            <w:r>
              <w:rPr>
                <w:rFonts w:ascii="宋体" w:hAnsi="宋体" w:cs="宋体" w:hint="eastAsia"/>
                <w:b/>
                <w:sz w:val="24"/>
                <w:shd w:val="clear" w:color="auto" w:fill="FFFFFF"/>
              </w:rPr>
              <w:t>. 不同曝气条件对反应过程中空化场的影响研究</w:t>
            </w:r>
          </w:p>
          <w:p w14:paraId="1F6512C4" w14:textId="77777777" w:rsidR="00644F92" w:rsidRDefault="00D74D1A">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通过改变曝入</w:t>
            </w:r>
            <w:r w:rsidR="00973B91">
              <w:rPr>
                <w:rFonts w:ascii="宋体" w:hAnsi="宋体" w:cs="宋体" w:hint="eastAsia"/>
                <w:color w:val="2E3033"/>
                <w:sz w:val="24"/>
                <w:shd w:val="clear" w:color="auto" w:fill="FFFFFF"/>
              </w:rPr>
              <w:t>溶液的</w:t>
            </w:r>
            <w:r>
              <w:rPr>
                <w:rFonts w:ascii="宋体" w:hAnsi="宋体" w:cs="宋体" w:hint="eastAsia"/>
                <w:color w:val="2E3033"/>
                <w:sz w:val="24"/>
                <w:shd w:val="clear" w:color="auto" w:fill="FFFFFF"/>
              </w:rPr>
              <w:t>气体类型和数量，研究其对于超声空化效应的影响机制。</w:t>
            </w:r>
          </w:p>
          <w:p w14:paraId="038DA97F" w14:textId="77777777" w:rsidR="00644F92" w:rsidRDefault="00D74D1A">
            <w:pPr>
              <w:spacing w:beforeLines="50" w:before="120" w:line="360" w:lineRule="auto"/>
              <w:rPr>
                <w:rFonts w:ascii="宋体" w:hAnsi="宋体" w:cs="宋体"/>
                <w:b/>
                <w:sz w:val="24"/>
                <w:shd w:val="clear" w:color="auto" w:fill="FFFFFF"/>
              </w:rPr>
            </w:pPr>
            <w:r w:rsidRPr="00CD5333">
              <w:rPr>
                <w:rFonts w:cs="宋体" w:hint="eastAsia"/>
                <w:b/>
                <w:sz w:val="24"/>
                <w:shd w:val="clear" w:color="auto" w:fill="FFFFFF"/>
              </w:rPr>
              <w:t>3</w:t>
            </w:r>
            <w:r>
              <w:rPr>
                <w:rFonts w:ascii="宋体" w:hAnsi="宋体" w:cs="宋体" w:hint="eastAsia"/>
                <w:b/>
                <w:sz w:val="24"/>
                <w:shd w:val="clear" w:color="auto" w:fill="FFFFFF"/>
              </w:rPr>
              <w:t>. 不同曝气条件和超声参数下的纳米材料形成机制研究</w:t>
            </w:r>
          </w:p>
          <w:p w14:paraId="6CAC1AC4" w14:textId="77777777" w:rsidR="00644F92" w:rsidRDefault="00D74D1A">
            <w:pPr>
              <w:spacing w:beforeLines="50" w:before="120"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在不同曝气条件、超声施加条件和环境温度等外部条件下，制备硫化镉纳米材料，利</w:t>
            </w:r>
            <w:r>
              <w:rPr>
                <w:rFonts w:ascii="宋体" w:hAnsi="宋体" w:cs="宋体" w:hint="eastAsia"/>
                <w:color w:val="2E3033"/>
                <w:sz w:val="24"/>
                <w:shd w:val="clear" w:color="auto" w:fill="FFFFFF"/>
              </w:rPr>
              <w:t>用</w:t>
            </w:r>
            <w:r w:rsidRPr="00D4127D">
              <w:rPr>
                <w:rFonts w:cs="宋体" w:hint="eastAsia"/>
                <w:color w:val="2E3033"/>
                <w:sz w:val="24"/>
                <w:shd w:val="clear" w:color="auto" w:fill="FFFFFF"/>
              </w:rPr>
              <w:t>X</w:t>
            </w:r>
            <w:r>
              <w:rPr>
                <w:rFonts w:ascii="宋体" w:hAnsi="宋体" w:cs="宋体" w:hint="eastAsia"/>
                <w:color w:val="2E3033"/>
                <w:sz w:val="24"/>
                <w:shd w:val="clear" w:color="auto" w:fill="FFFFFF"/>
              </w:rPr>
              <w:t>射线衍射（</w:t>
            </w:r>
            <w:r w:rsidRPr="00D4127D">
              <w:rPr>
                <w:rFonts w:cs="宋体" w:hint="eastAsia"/>
                <w:color w:val="2E3033"/>
                <w:sz w:val="24"/>
                <w:shd w:val="clear" w:color="auto" w:fill="FFFFFF"/>
              </w:rPr>
              <w:t>XRD</w:t>
            </w:r>
            <w:r>
              <w:rPr>
                <w:rFonts w:ascii="宋体" w:hAnsi="宋体" w:cs="宋体" w:hint="eastAsia"/>
                <w:color w:val="2E3033"/>
                <w:sz w:val="24"/>
                <w:shd w:val="clear" w:color="auto" w:fill="FFFFFF"/>
              </w:rPr>
              <w:t>）对产物进行结构分析，确定产物的晶体结构；采用扫描电子显微镜（</w:t>
            </w:r>
            <w:r w:rsidRPr="00D4127D">
              <w:rPr>
                <w:rFonts w:cs="宋体" w:hint="eastAsia"/>
                <w:color w:val="2E3033"/>
                <w:sz w:val="24"/>
                <w:shd w:val="clear" w:color="auto" w:fill="FFFFFF"/>
              </w:rPr>
              <w:t>SEM</w:t>
            </w:r>
            <w:r>
              <w:rPr>
                <w:rFonts w:ascii="宋体" w:hAnsi="宋体" w:cs="宋体" w:hint="eastAsia"/>
                <w:color w:val="2E3033"/>
                <w:sz w:val="24"/>
                <w:shd w:val="clear" w:color="auto" w:fill="FFFFFF"/>
              </w:rPr>
              <w:t>），透射电子显微镜（</w:t>
            </w:r>
            <w:r w:rsidRPr="00D4127D">
              <w:rPr>
                <w:rFonts w:cs="宋体" w:hint="eastAsia"/>
                <w:color w:val="2E3033"/>
                <w:sz w:val="24"/>
                <w:shd w:val="clear" w:color="auto" w:fill="FFFFFF"/>
              </w:rPr>
              <w:t>TEM</w:t>
            </w:r>
            <w:r>
              <w:rPr>
                <w:rFonts w:ascii="宋体" w:hAnsi="宋体" w:cs="宋体" w:hint="eastAsia"/>
                <w:color w:val="2E3033"/>
                <w:sz w:val="24"/>
                <w:shd w:val="clear" w:color="auto" w:fill="FFFFFF"/>
              </w:rPr>
              <w:t>）等分析进一步确定产物的微观形貌与结构；采用紫外可见吸收谱（</w:t>
            </w:r>
            <w:r w:rsidRPr="00D4127D">
              <w:rPr>
                <w:rFonts w:cs="宋体" w:hint="eastAsia"/>
                <w:color w:val="2E3033"/>
                <w:sz w:val="24"/>
                <w:shd w:val="clear" w:color="auto" w:fill="FFFFFF"/>
              </w:rPr>
              <w:t>UV</w:t>
            </w:r>
            <w:r>
              <w:rPr>
                <w:rFonts w:ascii="宋体" w:hAnsi="宋体" w:cs="宋体" w:hint="eastAsia"/>
                <w:color w:val="2E3033"/>
                <w:sz w:val="24"/>
                <w:shd w:val="clear" w:color="auto" w:fill="FFFFFF"/>
              </w:rPr>
              <w:t>-</w:t>
            </w:r>
            <w:r w:rsidRPr="00D4127D">
              <w:rPr>
                <w:rFonts w:cs="宋体" w:hint="eastAsia"/>
                <w:color w:val="2E3033"/>
                <w:sz w:val="24"/>
                <w:shd w:val="clear" w:color="auto" w:fill="FFFFFF"/>
              </w:rPr>
              <w:t>Vis</w:t>
            </w:r>
            <w:r>
              <w:rPr>
                <w:rFonts w:ascii="宋体" w:hAnsi="宋体" w:cs="宋体" w:hint="eastAsia"/>
                <w:color w:val="2E3033"/>
                <w:sz w:val="24"/>
                <w:shd w:val="clear" w:color="auto" w:fill="FFFFFF"/>
              </w:rPr>
              <w:t>）确</w:t>
            </w:r>
            <w:r>
              <w:rPr>
                <w:rFonts w:ascii="宋体" w:hAnsi="宋体" w:cs="宋体" w:hint="eastAsia"/>
                <w:sz w:val="24"/>
                <w:shd w:val="clear" w:color="auto" w:fill="FFFFFF"/>
              </w:rPr>
              <w:t>定产物的吸光范围，计算禁带宽度；利用</w:t>
            </w:r>
            <w:r w:rsidRPr="00D4127D">
              <w:rPr>
                <w:rFonts w:cs="宋体" w:hint="eastAsia"/>
                <w:sz w:val="24"/>
                <w:shd w:val="clear" w:color="auto" w:fill="FFFFFF"/>
              </w:rPr>
              <w:t>X</w:t>
            </w:r>
            <w:r>
              <w:rPr>
                <w:rFonts w:ascii="宋体" w:hAnsi="宋体" w:cs="宋体" w:hint="eastAsia"/>
                <w:sz w:val="24"/>
                <w:shd w:val="clear" w:color="auto" w:fill="FFFFFF"/>
              </w:rPr>
              <w:t>射线光电子能谱（</w:t>
            </w:r>
            <w:r w:rsidRPr="00D4127D">
              <w:rPr>
                <w:rFonts w:cs="宋体" w:hint="eastAsia"/>
                <w:sz w:val="24"/>
                <w:shd w:val="clear" w:color="auto" w:fill="FFFFFF"/>
              </w:rPr>
              <w:t>XPS</w:t>
            </w:r>
            <w:r>
              <w:rPr>
                <w:rFonts w:ascii="宋体" w:hAnsi="宋体" w:cs="宋体" w:hint="eastAsia"/>
                <w:sz w:val="24"/>
                <w:shd w:val="clear" w:color="auto" w:fill="FFFFFF"/>
              </w:rPr>
              <w:t>）分析产物的元素价态分布。分析空化场与所生长薄膜的物性结构的关系，通过外部条件对空化场的调控实现对薄膜微结构的可控制备</w:t>
            </w:r>
          </w:p>
          <w:p w14:paraId="218BC2CC" w14:textId="77777777" w:rsidR="00644F92" w:rsidRDefault="00D74D1A">
            <w:pPr>
              <w:numPr>
                <w:ilvl w:val="0"/>
                <w:numId w:val="3"/>
              </w:numPr>
              <w:spacing w:beforeLines="50" w:before="120" w:line="360" w:lineRule="auto"/>
              <w:rPr>
                <w:rFonts w:ascii="宋体" w:hAnsi="宋体" w:cs="宋体"/>
                <w:b/>
                <w:sz w:val="24"/>
                <w:shd w:val="clear" w:color="auto" w:fill="FFFFFF"/>
              </w:rPr>
            </w:pPr>
            <w:r>
              <w:rPr>
                <w:rFonts w:ascii="宋体" w:hAnsi="宋体" w:cs="宋体" w:hint="eastAsia"/>
                <w:b/>
                <w:sz w:val="24"/>
                <w:shd w:val="clear" w:color="auto" w:fill="FFFFFF"/>
              </w:rPr>
              <w:t>不同条件合成产物的</w:t>
            </w:r>
            <w:r w:rsidRPr="00D4127D">
              <w:rPr>
                <w:rFonts w:cs="宋体" w:hint="eastAsia"/>
                <w:b/>
                <w:sz w:val="24"/>
                <w:shd w:val="clear" w:color="auto" w:fill="FFFFFF"/>
              </w:rPr>
              <w:t>PEC</w:t>
            </w:r>
            <w:r>
              <w:rPr>
                <w:rFonts w:ascii="宋体" w:hAnsi="宋体" w:cs="宋体" w:hint="eastAsia"/>
                <w:b/>
                <w:sz w:val="24"/>
                <w:shd w:val="clear" w:color="auto" w:fill="FFFFFF"/>
              </w:rPr>
              <w:t>光电化学传感性能研究。</w:t>
            </w:r>
          </w:p>
          <w:p w14:paraId="09BCCDAD" w14:textId="77777777" w:rsidR="00644F92" w:rsidRDefault="00D74D1A">
            <w:pPr>
              <w:spacing w:beforeLines="50" w:before="120"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基于不同微结构薄膜的电极构建</w:t>
            </w:r>
            <w:r w:rsidRPr="00D4127D">
              <w:rPr>
                <w:rFonts w:cs="宋体" w:hint="eastAsia"/>
                <w:sz w:val="24"/>
                <w:shd w:val="clear" w:color="auto" w:fill="FFFFFF"/>
              </w:rPr>
              <w:t>PEC</w:t>
            </w:r>
            <w:r>
              <w:rPr>
                <w:rFonts w:ascii="宋体" w:hAnsi="宋体" w:cs="宋体" w:hint="eastAsia"/>
                <w:sz w:val="24"/>
                <w:shd w:val="clear" w:color="auto" w:fill="FFFFFF"/>
              </w:rPr>
              <w:t>系统，利用电化学工作站测试其循环伏安</w:t>
            </w:r>
          </w:p>
        </w:tc>
      </w:tr>
      <w:tr w:rsidR="00644F92" w14:paraId="6F16BAEE" w14:textId="77777777">
        <w:trPr>
          <w:cantSplit/>
          <w:trHeight w:val="3120"/>
          <w:jc w:val="center"/>
        </w:trPr>
        <w:tc>
          <w:tcPr>
            <w:tcW w:w="9112" w:type="dxa"/>
            <w:gridSpan w:val="9"/>
            <w:tcBorders>
              <w:top w:val="single" w:sz="4" w:space="0" w:color="auto"/>
              <w:left w:val="single" w:sz="4" w:space="0" w:color="auto"/>
              <w:bottom w:val="single" w:sz="4" w:space="0" w:color="auto"/>
              <w:right w:val="single" w:sz="4" w:space="0" w:color="auto"/>
            </w:tcBorders>
          </w:tcPr>
          <w:p w14:paraId="2F187B18" w14:textId="77777777" w:rsidR="00644F92" w:rsidRDefault="00D74D1A">
            <w:pPr>
              <w:spacing w:beforeLines="50" w:before="120" w:line="360" w:lineRule="auto"/>
              <w:rPr>
                <w:rFonts w:ascii="宋体" w:hAnsi="宋体" w:cs="宋体"/>
                <w:sz w:val="24"/>
                <w:shd w:val="clear" w:color="auto" w:fill="FFFFFF"/>
              </w:rPr>
            </w:pPr>
            <w:r>
              <w:rPr>
                <w:rFonts w:ascii="宋体" w:hAnsi="宋体" w:cs="宋体" w:hint="eastAsia"/>
                <w:sz w:val="24"/>
                <w:shd w:val="clear" w:color="auto" w:fill="FFFFFF"/>
              </w:rPr>
              <w:lastRenderedPageBreak/>
              <w:t>曲线，在某一氧化或还原电位下测试其对于某一特定物质的响应度及灵敏度。然后采用可变光强的白光或者各个波长激光器作为光源，测试其对于光强及波长的响应性</w:t>
            </w:r>
            <w:r>
              <w:rPr>
                <w:rFonts w:ascii="宋体" w:hAnsi="宋体" w:cs="宋体" w:hint="eastAsia"/>
                <w:color w:val="0000FF"/>
                <w:sz w:val="24"/>
                <w:shd w:val="clear" w:color="auto" w:fill="FFFFFF"/>
              </w:rPr>
              <w:t>。</w:t>
            </w:r>
          </w:p>
          <w:p w14:paraId="59370FA6" w14:textId="77777777" w:rsidR="00644F92" w:rsidRDefault="00D74D1A">
            <w:pPr>
              <w:spacing w:beforeLines="50" w:before="120" w:line="360" w:lineRule="auto"/>
              <w:rPr>
                <w:rFonts w:ascii="宋体" w:hAnsi="宋体" w:cs="宋体"/>
                <w:sz w:val="24"/>
                <w:shd w:val="clear" w:color="auto" w:fill="FFFFFF"/>
              </w:rPr>
            </w:pPr>
            <w:r w:rsidRPr="00CD5333">
              <w:rPr>
                <w:rFonts w:cs="宋体" w:hint="eastAsia"/>
                <w:b/>
                <w:sz w:val="24"/>
                <w:shd w:val="clear" w:color="auto" w:fill="FFFFFF"/>
              </w:rPr>
              <w:t>5</w:t>
            </w:r>
            <w:r>
              <w:rPr>
                <w:rFonts w:ascii="宋体" w:hAnsi="宋体" w:cs="宋体" w:hint="eastAsia"/>
                <w:b/>
                <w:sz w:val="24"/>
                <w:shd w:val="clear" w:color="auto" w:fill="FFFFFF"/>
              </w:rPr>
              <w:t>. 建立“曝气-空化-性能”之间的内在联系</w:t>
            </w:r>
          </w:p>
          <w:p w14:paraId="30603B88" w14:textId="77777777" w:rsidR="00644F92" w:rsidRDefault="00D74D1A">
            <w:pPr>
              <w:spacing w:beforeLines="50" w:before="120" w:line="360" w:lineRule="auto"/>
              <w:rPr>
                <w:rFonts w:ascii="宋体" w:hAnsi="宋体" w:cs="宋体"/>
                <w:sz w:val="24"/>
              </w:rPr>
            </w:pPr>
            <w:r>
              <w:rPr>
                <w:rFonts w:ascii="宋体" w:hAnsi="宋体" w:cs="宋体" w:hint="eastAsia"/>
                <w:sz w:val="24"/>
                <w:shd w:val="clear" w:color="auto" w:fill="FFFFFF"/>
              </w:rPr>
              <w:t>将不同制备条件、空化效应、微观结构、</w:t>
            </w:r>
            <w:r w:rsidRPr="00D4127D">
              <w:rPr>
                <w:rFonts w:cs="宋体" w:hint="eastAsia"/>
                <w:sz w:val="24"/>
                <w:shd w:val="clear" w:color="auto" w:fill="FFFFFF"/>
              </w:rPr>
              <w:t>PEC</w:t>
            </w:r>
            <w:r>
              <w:rPr>
                <w:rFonts w:ascii="宋体" w:hAnsi="宋体" w:cs="宋体" w:hint="eastAsia"/>
                <w:sz w:val="24"/>
                <w:shd w:val="clear" w:color="auto" w:fill="FFFFFF"/>
              </w:rPr>
              <w:t>性能之间的关联性进行分析，找出变化的规律。</w:t>
            </w:r>
            <w:r>
              <w:rPr>
                <w:rFonts w:ascii="宋体" w:hAnsi="宋体" w:cs="宋体" w:hint="eastAsia"/>
                <w:sz w:val="24"/>
              </w:rPr>
              <w:t>建立“超声化学反应参数（曝气、超声、环境）-空化作用-结构形貌-传感性能”的内在联系</w:t>
            </w:r>
          </w:p>
          <w:p w14:paraId="19EDD4F4" w14:textId="77777777" w:rsidR="00973B91" w:rsidRDefault="00973B91">
            <w:pPr>
              <w:spacing w:beforeLines="50" w:before="120" w:line="360" w:lineRule="auto"/>
              <w:rPr>
                <w:rFonts w:ascii="宋体" w:hAnsi="宋体" w:cs="宋体"/>
                <w:sz w:val="24"/>
              </w:rPr>
            </w:pPr>
          </w:p>
          <w:p w14:paraId="76D89D48" w14:textId="28A3407D" w:rsidR="00F14DA6" w:rsidRDefault="00F14DA6">
            <w:pPr>
              <w:spacing w:beforeLines="50" w:before="120" w:line="360" w:lineRule="auto"/>
              <w:rPr>
                <w:rFonts w:ascii="宋体" w:hAnsi="宋体" w:cs="宋体"/>
                <w:sz w:val="24"/>
              </w:rPr>
            </w:pPr>
          </w:p>
        </w:tc>
      </w:tr>
      <w:tr w:rsidR="00644F92" w14:paraId="6C8F1C44" w14:textId="77777777">
        <w:trPr>
          <w:cantSplit/>
          <w:trHeight w:val="2861"/>
          <w:jc w:val="center"/>
        </w:trPr>
        <w:tc>
          <w:tcPr>
            <w:tcW w:w="9112" w:type="dxa"/>
            <w:gridSpan w:val="9"/>
            <w:tcBorders>
              <w:top w:val="single" w:sz="4" w:space="0" w:color="auto"/>
              <w:left w:val="single" w:sz="4" w:space="0" w:color="auto"/>
              <w:bottom w:val="single" w:sz="4" w:space="0" w:color="auto"/>
              <w:right w:val="single" w:sz="4" w:space="0" w:color="auto"/>
            </w:tcBorders>
          </w:tcPr>
          <w:p w14:paraId="560E2C54" w14:textId="77777777" w:rsidR="00644F92" w:rsidRDefault="00D74D1A">
            <w:pPr>
              <w:numPr>
                <w:ilvl w:val="0"/>
                <w:numId w:val="4"/>
              </w:numPr>
              <w:spacing w:beforeLines="50" w:before="120" w:line="360" w:lineRule="auto"/>
              <w:rPr>
                <w:rFonts w:ascii="宋体" w:hAnsi="宋体" w:cs="宋体"/>
                <w:sz w:val="24"/>
              </w:rPr>
            </w:pPr>
            <w:r>
              <w:rPr>
                <w:rFonts w:ascii="宋体" w:hAnsi="宋体" w:cs="宋体" w:hint="eastAsia"/>
                <w:sz w:val="24"/>
              </w:rPr>
              <w:t>学校可以提供的条件</w:t>
            </w:r>
          </w:p>
          <w:p w14:paraId="78C773B2" w14:textId="77777777" w:rsidR="00644F92" w:rsidRDefault="00D74D1A">
            <w:pPr>
              <w:spacing w:line="360" w:lineRule="auto"/>
              <w:rPr>
                <w:rFonts w:ascii="宋体" w:hAnsi="宋体" w:cs="宋体"/>
                <w:sz w:val="24"/>
              </w:rPr>
            </w:pPr>
            <w:r w:rsidRPr="00CD5333">
              <w:rPr>
                <w:rFonts w:cs="宋体" w:hint="eastAsia"/>
                <w:sz w:val="24"/>
              </w:rPr>
              <w:t>1</w:t>
            </w:r>
            <w:r>
              <w:rPr>
                <w:rFonts w:ascii="宋体" w:hAnsi="宋体" w:cs="宋体" w:hint="eastAsia"/>
                <w:sz w:val="24"/>
              </w:rPr>
              <w:t>.理学院空间材料实验室有着良好的物理科研条件，具有进行试验的理想试验场所和支持完成试验的全部试验仪器</w:t>
            </w:r>
          </w:p>
          <w:p w14:paraId="16AE640F" w14:textId="77777777" w:rsidR="00644F92" w:rsidRDefault="00D74D1A">
            <w:pPr>
              <w:spacing w:line="360" w:lineRule="auto"/>
              <w:rPr>
                <w:rFonts w:ascii="宋体" w:hAnsi="宋体" w:cs="宋体"/>
                <w:sz w:val="24"/>
              </w:rPr>
            </w:pPr>
            <w:r w:rsidRPr="00CD5333">
              <w:rPr>
                <w:rFonts w:cs="宋体" w:hint="eastAsia"/>
                <w:sz w:val="24"/>
              </w:rPr>
              <w:t>2</w:t>
            </w:r>
            <w:r>
              <w:rPr>
                <w:rFonts w:ascii="宋体" w:hAnsi="宋体" w:cs="宋体" w:hint="eastAsia"/>
                <w:sz w:val="24"/>
              </w:rPr>
              <w:t>.项目指导老师能够提供关键性的信息与方向性的意见；</w:t>
            </w:r>
          </w:p>
          <w:p w14:paraId="3B41589C" w14:textId="77777777" w:rsidR="00644F92" w:rsidRDefault="00D74D1A">
            <w:pPr>
              <w:spacing w:line="360" w:lineRule="auto"/>
              <w:rPr>
                <w:rFonts w:ascii="宋体" w:hAnsi="宋体" w:cs="宋体"/>
                <w:sz w:val="24"/>
              </w:rPr>
            </w:pPr>
            <w:r w:rsidRPr="00CD5333">
              <w:rPr>
                <w:rFonts w:cs="宋体" w:hint="eastAsia"/>
                <w:sz w:val="24"/>
              </w:rPr>
              <w:t>3</w:t>
            </w:r>
            <w:r>
              <w:rPr>
                <w:rFonts w:ascii="宋体" w:hAnsi="宋体" w:cs="宋体" w:hint="eastAsia"/>
                <w:sz w:val="24"/>
              </w:rPr>
              <w:t>.学校已成立分析测试中心，配备有</w:t>
            </w:r>
            <w:r w:rsidRPr="00D4127D">
              <w:rPr>
                <w:rFonts w:cs="宋体" w:hint="eastAsia"/>
                <w:sz w:val="24"/>
              </w:rPr>
              <w:t>SEM</w:t>
            </w:r>
            <w:r>
              <w:rPr>
                <w:rFonts w:ascii="宋体" w:hAnsi="宋体" w:cs="宋体" w:hint="eastAsia"/>
                <w:sz w:val="24"/>
              </w:rPr>
              <w:t>，</w:t>
            </w:r>
            <w:r w:rsidRPr="00D4127D">
              <w:rPr>
                <w:rFonts w:cs="宋体" w:hint="eastAsia"/>
                <w:sz w:val="24"/>
              </w:rPr>
              <w:t>XRD</w:t>
            </w:r>
            <w:r>
              <w:rPr>
                <w:rFonts w:ascii="宋体" w:hAnsi="宋体" w:cs="宋体" w:hint="eastAsia"/>
                <w:sz w:val="24"/>
              </w:rPr>
              <w:t>，</w:t>
            </w:r>
            <w:r w:rsidRPr="00D4127D">
              <w:rPr>
                <w:rFonts w:cs="宋体" w:hint="eastAsia"/>
                <w:sz w:val="24"/>
              </w:rPr>
              <w:t>TEM</w:t>
            </w:r>
            <w:r>
              <w:rPr>
                <w:rFonts w:ascii="宋体" w:hAnsi="宋体" w:cs="宋体" w:hint="eastAsia"/>
                <w:sz w:val="24"/>
              </w:rPr>
              <w:t>等先进的表征测试仪器，为本项目所需要的测试提供了平台。</w:t>
            </w:r>
          </w:p>
          <w:p w14:paraId="422ED427" w14:textId="77777777" w:rsidR="00973B91" w:rsidRDefault="00973B91">
            <w:pPr>
              <w:spacing w:line="360" w:lineRule="auto"/>
              <w:rPr>
                <w:rFonts w:ascii="宋体" w:hAnsi="宋体" w:cs="宋体"/>
                <w:sz w:val="24"/>
              </w:rPr>
            </w:pPr>
          </w:p>
          <w:p w14:paraId="198DB616" w14:textId="77777777" w:rsidR="00973B91" w:rsidRDefault="00973B91">
            <w:pPr>
              <w:spacing w:line="360" w:lineRule="auto"/>
              <w:rPr>
                <w:rFonts w:ascii="宋体" w:hAnsi="宋体" w:cs="宋体"/>
                <w:sz w:val="24"/>
              </w:rPr>
            </w:pPr>
          </w:p>
        </w:tc>
      </w:tr>
      <w:tr w:rsidR="00644F92" w14:paraId="2DE0A121" w14:textId="77777777">
        <w:trPr>
          <w:cantSplit/>
          <w:trHeight w:val="2435"/>
          <w:jc w:val="center"/>
        </w:trPr>
        <w:tc>
          <w:tcPr>
            <w:tcW w:w="9112" w:type="dxa"/>
            <w:gridSpan w:val="9"/>
            <w:tcBorders>
              <w:top w:val="single" w:sz="4" w:space="0" w:color="auto"/>
              <w:left w:val="single" w:sz="4" w:space="0" w:color="auto"/>
              <w:bottom w:val="single" w:sz="4" w:space="0" w:color="auto"/>
              <w:right w:val="single" w:sz="4" w:space="0" w:color="auto"/>
            </w:tcBorders>
          </w:tcPr>
          <w:p w14:paraId="493C5856" w14:textId="77777777" w:rsidR="00644F92" w:rsidRDefault="00D74D1A">
            <w:pPr>
              <w:numPr>
                <w:ilvl w:val="0"/>
                <w:numId w:val="4"/>
              </w:numPr>
              <w:spacing w:beforeLines="50" w:before="120" w:line="360" w:lineRule="auto"/>
              <w:rPr>
                <w:rFonts w:ascii="宋体" w:hAnsi="宋体" w:cs="宋体"/>
                <w:sz w:val="24"/>
              </w:rPr>
            </w:pPr>
            <w:r>
              <w:rPr>
                <w:rFonts w:ascii="宋体" w:hAnsi="宋体" w:cs="宋体" w:hint="eastAsia"/>
                <w:sz w:val="24"/>
              </w:rPr>
              <w:t>预期成果</w:t>
            </w:r>
          </w:p>
          <w:p w14:paraId="2B15A9FE" w14:textId="77777777" w:rsidR="00644F92" w:rsidRDefault="00D74D1A">
            <w:pPr>
              <w:numPr>
                <w:ilvl w:val="0"/>
                <w:numId w:val="5"/>
              </w:numPr>
              <w:spacing w:beforeLines="50" w:before="120" w:line="360" w:lineRule="auto"/>
              <w:rPr>
                <w:rFonts w:ascii="宋体" w:hAnsi="宋体" w:cs="宋体"/>
                <w:sz w:val="24"/>
              </w:rPr>
            </w:pPr>
            <w:r>
              <w:rPr>
                <w:rFonts w:ascii="宋体" w:hAnsi="宋体" w:cs="宋体" w:hint="eastAsia"/>
                <w:sz w:val="24"/>
              </w:rPr>
              <w:t>探究不同气体类型与数量的微纳米气泡对于空化效应得影响。建立曝气参数与空化效应</w:t>
            </w:r>
            <w:r w:rsidR="00973B91">
              <w:rPr>
                <w:rFonts w:ascii="宋体" w:hAnsi="宋体" w:cs="宋体" w:hint="eastAsia"/>
                <w:sz w:val="24"/>
              </w:rPr>
              <w:t>之间</w:t>
            </w:r>
            <w:r>
              <w:rPr>
                <w:rFonts w:ascii="宋体" w:hAnsi="宋体" w:cs="宋体" w:hint="eastAsia"/>
                <w:sz w:val="24"/>
              </w:rPr>
              <w:t>的联系。</w:t>
            </w:r>
          </w:p>
          <w:p w14:paraId="79274B70" w14:textId="77777777" w:rsidR="00644F92" w:rsidRDefault="00D74D1A">
            <w:pPr>
              <w:numPr>
                <w:ilvl w:val="0"/>
                <w:numId w:val="5"/>
              </w:numPr>
              <w:spacing w:beforeLines="50" w:before="120" w:line="360" w:lineRule="auto"/>
              <w:rPr>
                <w:rFonts w:ascii="宋体" w:hAnsi="宋体" w:cs="宋体"/>
                <w:sz w:val="24"/>
              </w:rPr>
            </w:pPr>
            <w:r>
              <w:rPr>
                <w:rFonts w:ascii="宋体" w:hAnsi="宋体" w:cs="宋体" w:hint="eastAsia"/>
                <w:sz w:val="24"/>
              </w:rPr>
              <w:t>测试不同条件下的合成产物的光电化学传感性能，得到产物形貌和表面态对于其传感性能的影响机制，并优化器传感性能，</w:t>
            </w:r>
            <w:r w:rsidR="00973B91">
              <w:rPr>
                <w:rFonts w:ascii="宋体" w:hAnsi="宋体" w:cs="宋体" w:hint="eastAsia"/>
                <w:sz w:val="24"/>
              </w:rPr>
              <w:t>制备</w:t>
            </w:r>
            <w:r>
              <w:rPr>
                <w:rFonts w:ascii="宋体" w:hAnsi="宋体" w:cs="宋体" w:hint="eastAsia"/>
                <w:sz w:val="24"/>
              </w:rPr>
              <w:t>高性能的</w:t>
            </w:r>
            <w:r w:rsidR="00973B91" w:rsidRPr="00D4127D">
              <w:rPr>
                <w:rFonts w:cs="宋体" w:hint="eastAsia"/>
                <w:sz w:val="24"/>
              </w:rPr>
              <w:t>pec</w:t>
            </w:r>
            <w:r>
              <w:rPr>
                <w:rFonts w:ascii="宋体" w:hAnsi="宋体" w:cs="宋体" w:hint="eastAsia"/>
                <w:sz w:val="24"/>
              </w:rPr>
              <w:t>传感器。</w:t>
            </w:r>
          </w:p>
          <w:p w14:paraId="7386038B" w14:textId="77777777" w:rsidR="00644F92" w:rsidRDefault="00D74D1A">
            <w:pPr>
              <w:numPr>
                <w:ilvl w:val="0"/>
                <w:numId w:val="5"/>
              </w:numPr>
              <w:spacing w:beforeLines="50" w:before="120" w:line="360" w:lineRule="auto"/>
              <w:rPr>
                <w:rFonts w:ascii="宋体" w:hAnsi="宋体" w:cs="宋体"/>
                <w:sz w:val="24"/>
              </w:rPr>
            </w:pPr>
            <w:r>
              <w:rPr>
                <w:rFonts w:ascii="宋体" w:hAnsi="宋体" w:cs="宋体" w:hint="eastAsia"/>
                <w:sz w:val="24"/>
              </w:rPr>
              <w:t>在此基础上总结归纳成果，发表论文</w:t>
            </w:r>
            <w:r w:rsidRPr="00CD5333">
              <w:rPr>
                <w:rFonts w:cs="宋体" w:hint="eastAsia"/>
                <w:sz w:val="24"/>
              </w:rPr>
              <w:t>1</w:t>
            </w:r>
            <w:r>
              <w:rPr>
                <w:rFonts w:ascii="宋体" w:hAnsi="宋体" w:cs="宋体" w:hint="eastAsia"/>
                <w:sz w:val="24"/>
              </w:rPr>
              <w:t>篇，申请发明专利</w:t>
            </w:r>
            <w:r w:rsidRPr="00CD5333">
              <w:rPr>
                <w:rFonts w:cs="宋体" w:hint="eastAsia"/>
                <w:sz w:val="24"/>
              </w:rPr>
              <w:t>1</w:t>
            </w:r>
            <w:r>
              <w:rPr>
                <w:rFonts w:ascii="宋体" w:hAnsi="宋体" w:cs="宋体" w:hint="eastAsia"/>
                <w:sz w:val="24"/>
              </w:rPr>
              <w:t>项。</w:t>
            </w:r>
          </w:p>
          <w:p w14:paraId="7742CF13" w14:textId="77777777" w:rsidR="00644F92" w:rsidRDefault="00644F92">
            <w:pPr>
              <w:spacing w:beforeLines="50" w:before="120" w:line="360" w:lineRule="auto"/>
              <w:rPr>
                <w:rFonts w:ascii="宋体" w:hAnsi="宋体" w:cs="宋体"/>
                <w:sz w:val="24"/>
              </w:rPr>
            </w:pPr>
          </w:p>
          <w:p w14:paraId="590EF52D" w14:textId="77777777" w:rsidR="00644F92" w:rsidRDefault="00644F92">
            <w:pPr>
              <w:spacing w:beforeLines="50" w:before="120" w:line="360" w:lineRule="auto"/>
              <w:rPr>
                <w:rFonts w:ascii="宋体" w:hAnsi="宋体" w:cs="宋体"/>
                <w:sz w:val="24"/>
              </w:rPr>
            </w:pPr>
          </w:p>
        </w:tc>
      </w:tr>
      <w:tr w:rsidR="00644F92" w14:paraId="3C526769"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1D924A67" w14:textId="77777777" w:rsidR="00644F92" w:rsidRDefault="00D74D1A">
            <w:pPr>
              <w:numPr>
                <w:ilvl w:val="0"/>
                <w:numId w:val="6"/>
              </w:numPr>
              <w:spacing w:beforeLines="50" w:before="120"/>
              <w:rPr>
                <w:rFonts w:ascii="宋体" w:hAnsi="宋体" w:cs="宋体"/>
                <w:sz w:val="24"/>
              </w:rPr>
            </w:pPr>
            <w:r>
              <w:rPr>
                <w:rFonts w:ascii="宋体" w:hAnsi="宋体" w:cs="宋体" w:hint="eastAsia"/>
                <w:sz w:val="24"/>
              </w:rPr>
              <w:lastRenderedPageBreak/>
              <w:t>经费预算</w:t>
            </w:r>
          </w:p>
          <w:p w14:paraId="103D1BFA" w14:textId="77777777" w:rsidR="00644F92" w:rsidRDefault="00644F92">
            <w:pPr>
              <w:spacing w:beforeLines="50" w:before="120"/>
              <w:rPr>
                <w:rFonts w:ascii="宋体" w:hAnsi="宋体" w:cs="宋体"/>
                <w:sz w:val="24"/>
              </w:rPr>
            </w:pPr>
          </w:p>
          <w:tbl>
            <w:tblPr>
              <w:tblpPr w:leftFromText="180" w:rightFromText="180" w:vertAnchor="text" w:horzAnchor="margin" w:tblpY="-163"/>
              <w:tblOverlap w:val="neve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04"/>
              <w:gridCol w:w="2056"/>
              <w:gridCol w:w="1276"/>
              <w:gridCol w:w="2053"/>
            </w:tblGrid>
            <w:tr w:rsidR="00973B91" w14:paraId="71B2C254" w14:textId="77777777" w:rsidTr="00973B91">
              <w:trPr>
                <w:cantSplit/>
                <w:trHeight w:val="300"/>
              </w:trPr>
              <w:tc>
                <w:tcPr>
                  <w:tcW w:w="2268" w:type="dxa"/>
                  <w:vMerge w:val="restart"/>
                  <w:tcBorders>
                    <w:top w:val="single" w:sz="4" w:space="0" w:color="auto"/>
                    <w:left w:val="single" w:sz="6" w:space="0" w:color="auto"/>
                    <w:right w:val="single" w:sz="4" w:space="0" w:color="auto"/>
                  </w:tcBorders>
                  <w:vAlign w:val="center"/>
                </w:tcPr>
                <w:p w14:paraId="1366EF09" w14:textId="77777777" w:rsidR="00973B91" w:rsidRDefault="00973B91" w:rsidP="00973B91">
                  <w:pPr>
                    <w:jc w:val="center"/>
                    <w:rPr>
                      <w:rFonts w:ascii="宋体" w:hAnsi="宋体" w:cs="宋体"/>
                      <w:b/>
                      <w:bCs/>
                      <w:sz w:val="24"/>
                    </w:rPr>
                  </w:pPr>
                  <w:r>
                    <w:rPr>
                      <w:rFonts w:ascii="宋体" w:hAnsi="宋体" w:cs="宋体" w:hint="eastAsia"/>
                      <w:sz w:val="24"/>
                    </w:rPr>
                    <w:t xml:space="preserve">开支科目                    </w:t>
                  </w:r>
                </w:p>
              </w:tc>
              <w:tc>
                <w:tcPr>
                  <w:tcW w:w="1204" w:type="dxa"/>
                  <w:vMerge w:val="restart"/>
                  <w:tcBorders>
                    <w:top w:val="single" w:sz="4" w:space="0" w:color="auto"/>
                    <w:left w:val="single" w:sz="4" w:space="0" w:color="auto"/>
                    <w:right w:val="single" w:sz="4" w:space="0" w:color="auto"/>
                  </w:tcBorders>
                  <w:vAlign w:val="center"/>
                </w:tcPr>
                <w:p w14:paraId="6EECDBFF" w14:textId="77777777" w:rsidR="00973B91" w:rsidRDefault="00973B91" w:rsidP="00973B91">
                  <w:pPr>
                    <w:jc w:val="center"/>
                    <w:rPr>
                      <w:rFonts w:ascii="宋体" w:hAnsi="宋体" w:cs="宋体"/>
                      <w:sz w:val="24"/>
                    </w:rPr>
                  </w:pPr>
                  <w:r>
                    <w:rPr>
                      <w:rFonts w:ascii="宋体" w:hAnsi="宋体" w:cs="宋体" w:hint="eastAsia"/>
                      <w:sz w:val="24"/>
                    </w:rPr>
                    <w:t>预算经费</w:t>
                  </w:r>
                </w:p>
                <w:p w14:paraId="0FC0BA87" w14:textId="77777777" w:rsidR="00973B91" w:rsidRDefault="00973B91" w:rsidP="00973B91">
                  <w:pPr>
                    <w:jc w:val="center"/>
                    <w:rPr>
                      <w:rFonts w:ascii="宋体" w:hAnsi="宋体" w:cs="宋体"/>
                      <w:b/>
                      <w:bCs/>
                      <w:sz w:val="24"/>
                    </w:rPr>
                  </w:pPr>
                  <w:r>
                    <w:rPr>
                      <w:rFonts w:ascii="宋体" w:hAnsi="宋体" w:cs="宋体" w:hint="eastAsia"/>
                      <w:sz w:val="24"/>
                    </w:rPr>
                    <w:t>（元）</w:t>
                  </w:r>
                </w:p>
              </w:tc>
              <w:tc>
                <w:tcPr>
                  <w:tcW w:w="2056" w:type="dxa"/>
                  <w:vMerge w:val="restart"/>
                  <w:tcBorders>
                    <w:top w:val="single" w:sz="4" w:space="0" w:color="auto"/>
                    <w:left w:val="single" w:sz="4" w:space="0" w:color="auto"/>
                    <w:right w:val="single" w:sz="4" w:space="0" w:color="auto"/>
                  </w:tcBorders>
                  <w:vAlign w:val="center"/>
                </w:tcPr>
                <w:p w14:paraId="6FC08E4E" w14:textId="77777777" w:rsidR="00973B91" w:rsidRDefault="00973B91" w:rsidP="00973B91">
                  <w:pPr>
                    <w:jc w:val="center"/>
                    <w:rPr>
                      <w:rFonts w:ascii="宋体" w:hAnsi="宋体" w:cs="宋体"/>
                      <w:b/>
                      <w:bCs/>
                      <w:sz w:val="24"/>
                    </w:rPr>
                  </w:pPr>
                  <w:r>
                    <w:rPr>
                      <w:rFonts w:ascii="宋体" w:hAnsi="宋体" w:cs="宋体" w:hint="eastAsia"/>
                      <w:sz w:val="24"/>
                    </w:rPr>
                    <w:t xml:space="preserve">主要用途       </w:t>
                  </w:r>
                </w:p>
              </w:tc>
              <w:tc>
                <w:tcPr>
                  <w:tcW w:w="3329" w:type="dxa"/>
                  <w:gridSpan w:val="2"/>
                  <w:tcBorders>
                    <w:top w:val="single" w:sz="4" w:space="0" w:color="auto"/>
                    <w:left w:val="single" w:sz="4" w:space="0" w:color="auto"/>
                    <w:bottom w:val="single" w:sz="4" w:space="0" w:color="auto"/>
                    <w:right w:val="single" w:sz="4" w:space="0" w:color="auto"/>
                  </w:tcBorders>
                  <w:vAlign w:val="center"/>
                </w:tcPr>
                <w:p w14:paraId="49202831" w14:textId="77777777" w:rsidR="00973B91" w:rsidRDefault="00973B91" w:rsidP="00973B91">
                  <w:pPr>
                    <w:jc w:val="center"/>
                    <w:rPr>
                      <w:rFonts w:ascii="宋体" w:hAnsi="宋体" w:cs="宋体"/>
                      <w:b/>
                      <w:bCs/>
                      <w:sz w:val="24"/>
                    </w:rPr>
                  </w:pPr>
                  <w:r>
                    <w:rPr>
                      <w:rFonts w:ascii="宋体" w:hAnsi="宋体" w:cs="宋体" w:hint="eastAsia"/>
                      <w:sz w:val="24"/>
                    </w:rPr>
                    <w:t>阶段下达经费计划（元）</w:t>
                  </w:r>
                </w:p>
              </w:tc>
            </w:tr>
            <w:tr w:rsidR="00973B91" w14:paraId="75457A1E" w14:textId="77777777" w:rsidTr="00973B91">
              <w:trPr>
                <w:cantSplit/>
                <w:trHeight w:val="225"/>
              </w:trPr>
              <w:tc>
                <w:tcPr>
                  <w:tcW w:w="2268" w:type="dxa"/>
                  <w:vMerge/>
                  <w:tcBorders>
                    <w:left w:val="single" w:sz="6" w:space="0" w:color="auto"/>
                    <w:bottom w:val="single" w:sz="4" w:space="0" w:color="auto"/>
                    <w:right w:val="single" w:sz="4" w:space="0" w:color="auto"/>
                  </w:tcBorders>
                  <w:vAlign w:val="center"/>
                </w:tcPr>
                <w:p w14:paraId="71D60B3F" w14:textId="77777777" w:rsidR="00973B91" w:rsidRDefault="00973B91" w:rsidP="00973B91">
                  <w:pPr>
                    <w:jc w:val="center"/>
                    <w:rPr>
                      <w:rFonts w:ascii="宋体" w:hAnsi="宋体" w:cs="宋体"/>
                      <w:sz w:val="24"/>
                    </w:rPr>
                  </w:pPr>
                </w:p>
              </w:tc>
              <w:tc>
                <w:tcPr>
                  <w:tcW w:w="1204" w:type="dxa"/>
                  <w:vMerge/>
                  <w:tcBorders>
                    <w:left w:val="single" w:sz="4" w:space="0" w:color="auto"/>
                    <w:bottom w:val="single" w:sz="4" w:space="0" w:color="auto"/>
                    <w:right w:val="single" w:sz="4" w:space="0" w:color="auto"/>
                  </w:tcBorders>
                  <w:vAlign w:val="center"/>
                </w:tcPr>
                <w:p w14:paraId="3B7A5E1B" w14:textId="77777777" w:rsidR="00973B91" w:rsidRDefault="00973B91" w:rsidP="00973B91">
                  <w:pPr>
                    <w:jc w:val="center"/>
                    <w:rPr>
                      <w:rFonts w:ascii="宋体" w:hAnsi="宋体" w:cs="宋体"/>
                      <w:sz w:val="24"/>
                    </w:rPr>
                  </w:pPr>
                </w:p>
              </w:tc>
              <w:tc>
                <w:tcPr>
                  <w:tcW w:w="2056" w:type="dxa"/>
                  <w:vMerge/>
                  <w:tcBorders>
                    <w:left w:val="single" w:sz="4" w:space="0" w:color="auto"/>
                    <w:bottom w:val="single" w:sz="4" w:space="0" w:color="auto"/>
                    <w:right w:val="single" w:sz="4" w:space="0" w:color="auto"/>
                  </w:tcBorders>
                  <w:vAlign w:val="center"/>
                </w:tcPr>
                <w:p w14:paraId="60791324"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1FE0240C" w14:textId="77777777" w:rsidR="00973B91" w:rsidRDefault="00973B91" w:rsidP="00973B91">
                  <w:pPr>
                    <w:jc w:val="center"/>
                    <w:rPr>
                      <w:rFonts w:ascii="宋体" w:hAnsi="宋体" w:cs="宋体"/>
                      <w:sz w:val="24"/>
                    </w:rPr>
                  </w:pPr>
                  <w:r>
                    <w:rPr>
                      <w:rFonts w:ascii="宋体" w:hAnsi="宋体" w:cs="宋体" w:hint="eastAsia"/>
                      <w:sz w:val="24"/>
                    </w:rPr>
                    <w:t>前半阶段</w:t>
                  </w:r>
                </w:p>
              </w:tc>
              <w:tc>
                <w:tcPr>
                  <w:tcW w:w="2053" w:type="dxa"/>
                  <w:tcBorders>
                    <w:top w:val="single" w:sz="4" w:space="0" w:color="auto"/>
                    <w:left w:val="single" w:sz="4" w:space="0" w:color="auto"/>
                    <w:bottom w:val="single" w:sz="4" w:space="0" w:color="auto"/>
                    <w:right w:val="single" w:sz="4" w:space="0" w:color="auto"/>
                  </w:tcBorders>
                  <w:vAlign w:val="center"/>
                </w:tcPr>
                <w:p w14:paraId="74D39D46" w14:textId="77777777" w:rsidR="00973B91" w:rsidRDefault="00973B91" w:rsidP="00973B91">
                  <w:pPr>
                    <w:jc w:val="center"/>
                    <w:rPr>
                      <w:rFonts w:ascii="宋体" w:hAnsi="宋体" w:cs="宋体"/>
                      <w:sz w:val="24"/>
                    </w:rPr>
                  </w:pPr>
                  <w:r>
                    <w:rPr>
                      <w:rFonts w:ascii="宋体" w:hAnsi="宋体" w:cs="宋体" w:hint="eastAsia"/>
                      <w:sz w:val="24"/>
                    </w:rPr>
                    <w:t>后半阶段</w:t>
                  </w:r>
                </w:p>
              </w:tc>
            </w:tr>
            <w:tr w:rsidR="00973B91" w14:paraId="63424BA4"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vAlign w:val="center"/>
                </w:tcPr>
                <w:p w14:paraId="056ABC20" w14:textId="77777777" w:rsidR="00973B91" w:rsidRDefault="00973B91" w:rsidP="00973B91">
                  <w:pPr>
                    <w:jc w:val="center"/>
                    <w:rPr>
                      <w:rFonts w:ascii="宋体" w:hAnsi="宋体" w:cs="宋体"/>
                      <w:sz w:val="24"/>
                    </w:rPr>
                  </w:pPr>
                  <w:r>
                    <w:rPr>
                      <w:rFonts w:ascii="宋体" w:hAnsi="宋体" w:cs="宋体" w:hint="eastAsia"/>
                      <w:sz w:val="24"/>
                    </w:rPr>
                    <w:t>预算经费总额</w:t>
                  </w:r>
                </w:p>
              </w:tc>
              <w:tc>
                <w:tcPr>
                  <w:tcW w:w="1204" w:type="dxa"/>
                  <w:tcBorders>
                    <w:top w:val="single" w:sz="4" w:space="0" w:color="auto"/>
                    <w:left w:val="single" w:sz="4" w:space="0" w:color="auto"/>
                    <w:bottom w:val="single" w:sz="4" w:space="0" w:color="auto"/>
                    <w:right w:val="single" w:sz="4" w:space="0" w:color="auto"/>
                  </w:tcBorders>
                </w:tcPr>
                <w:p w14:paraId="6ABFC867" w14:textId="77777777" w:rsidR="00973B91" w:rsidRDefault="00973B91" w:rsidP="00973B91">
                  <w:pPr>
                    <w:jc w:val="center"/>
                    <w:rPr>
                      <w:rFonts w:ascii="宋体" w:hAnsi="宋体" w:cs="宋体"/>
                      <w:sz w:val="24"/>
                    </w:rPr>
                  </w:pPr>
                  <w:r w:rsidRPr="00CD5333">
                    <w:rPr>
                      <w:rFonts w:cs="宋体" w:hint="eastAsia"/>
                      <w:sz w:val="24"/>
                    </w:rPr>
                    <w:t>20000</w:t>
                  </w:r>
                </w:p>
              </w:tc>
              <w:tc>
                <w:tcPr>
                  <w:tcW w:w="2056" w:type="dxa"/>
                  <w:tcBorders>
                    <w:top w:val="single" w:sz="4" w:space="0" w:color="auto"/>
                    <w:left w:val="single" w:sz="4" w:space="0" w:color="auto"/>
                    <w:bottom w:val="single" w:sz="4" w:space="0" w:color="auto"/>
                    <w:right w:val="single" w:sz="4" w:space="0" w:color="auto"/>
                  </w:tcBorders>
                </w:tcPr>
                <w:p w14:paraId="5A77FAC6" w14:textId="77777777" w:rsidR="00973B91" w:rsidRDefault="00973B91" w:rsidP="00973B91">
                  <w:pPr>
                    <w:jc w:val="center"/>
                    <w:rPr>
                      <w:rFonts w:ascii="宋体" w:hAnsi="宋体" w:cs="宋体"/>
                      <w:sz w:val="24"/>
                    </w:rPr>
                  </w:pPr>
                  <w:r>
                    <w:rPr>
                      <w:rFonts w:ascii="宋体" w:hAnsi="宋体" w:cs="宋体" w:hint="eastAsia"/>
                      <w:sz w:val="24"/>
                    </w:rPr>
                    <w:t>对材料进行购置，制备，测试，探究</w:t>
                  </w:r>
                </w:p>
              </w:tc>
              <w:tc>
                <w:tcPr>
                  <w:tcW w:w="1276" w:type="dxa"/>
                  <w:tcBorders>
                    <w:top w:val="single" w:sz="4" w:space="0" w:color="auto"/>
                    <w:left w:val="single" w:sz="4" w:space="0" w:color="auto"/>
                    <w:bottom w:val="single" w:sz="4" w:space="0" w:color="auto"/>
                    <w:right w:val="single" w:sz="4" w:space="0" w:color="auto"/>
                  </w:tcBorders>
                </w:tcPr>
                <w:p w14:paraId="47DC5239" w14:textId="77777777" w:rsidR="00973B91" w:rsidRDefault="00973B91" w:rsidP="00973B91">
                  <w:pPr>
                    <w:jc w:val="center"/>
                    <w:rPr>
                      <w:rFonts w:ascii="宋体" w:hAnsi="宋体" w:cs="宋体"/>
                      <w:sz w:val="24"/>
                    </w:rPr>
                  </w:pPr>
                  <w:r w:rsidRPr="00CD5333">
                    <w:rPr>
                      <w:rFonts w:cs="宋体" w:hint="eastAsia"/>
                      <w:sz w:val="24"/>
                    </w:rPr>
                    <w:t>11000</w:t>
                  </w:r>
                </w:p>
              </w:tc>
              <w:tc>
                <w:tcPr>
                  <w:tcW w:w="2053" w:type="dxa"/>
                  <w:tcBorders>
                    <w:top w:val="single" w:sz="4" w:space="0" w:color="auto"/>
                    <w:left w:val="single" w:sz="4" w:space="0" w:color="auto"/>
                    <w:bottom w:val="single" w:sz="4" w:space="0" w:color="auto"/>
                    <w:right w:val="single" w:sz="4" w:space="0" w:color="auto"/>
                  </w:tcBorders>
                </w:tcPr>
                <w:p w14:paraId="6A4B3BCE" w14:textId="77777777" w:rsidR="00973B91" w:rsidRDefault="00973B91" w:rsidP="00973B91">
                  <w:pPr>
                    <w:jc w:val="center"/>
                    <w:rPr>
                      <w:rFonts w:ascii="宋体" w:hAnsi="宋体" w:cs="宋体"/>
                      <w:sz w:val="24"/>
                    </w:rPr>
                  </w:pPr>
                  <w:r w:rsidRPr="00CD5333">
                    <w:rPr>
                      <w:rFonts w:cs="宋体" w:hint="eastAsia"/>
                      <w:sz w:val="24"/>
                    </w:rPr>
                    <w:t>9000</w:t>
                  </w:r>
                </w:p>
              </w:tc>
            </w:tr>
            <w:tr w:rsidR="00973B91" w14:paraId="45640B8D"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015CAB72" w14:textId="77777777" w:rsidR="00973B91" w:rsidRDefault="00973B91" w:rsidP="00973B91">
                  <w:pPr>
                    <w:jc w:val="left"/>
                    <w:rPr>
                      <w:rFonts w:ascii="宋体" w:hAnsi="宋体" w:cs="宋体"/>
                      <w:sz w:val="24"/>
                    </w:rPr>
                  </w:pPr>
                  <w:r w:rsidRPr="00CD5333">
                    <w:rPr>
                      <w:rFonts w:cs="宋体" w:hint="eastAsia"/>
                      <w:sz w:val="24"/>
                    </w:rPr>
                    <w:t>1</w:t>
                  </w:r>
                  <w:r>
                    <w:rPr>
                      <w:rFonts w:ascii="宋体" w:hAnsi="宋体" w:cs="宋体" w:hint="eastAsia"/>
                      <w:sz w:val="24"/>
                    </w:rPr>
                    <w:t>.业务费</w:t>
                  </w:r>
                </w:p>
              </w:tc>
              <w:tc>
                <w:tcPr>
                  <w:tcW w:w="1204" w:type="dxa"/>
                  <w:tcBorders>
                    <w:top w:val="single" w:sz="4" w:space="0" w:color="auto"/>
                    <w:left w:val="single" w:sz="4" w:space="0" w:color="auto"/>
                    <w:bottom w:val="single" w:sz="4" w:space="0" w:color="auto"/>
                    <w:right w:val="single" w:sz="4" w:space="0" w:color="auto"/>
                  </w:tcBorders>
                </w:tcPr>
                <w:p w14:paraId="5B29F839" w14:textId="77777777" w:rsidR="00973B91" w:rsidRDefault="00973B91" w:rsidP="00973B91">
                  <w:pPr>
                    <w:jc w:val="center"/>
                    <w:rPr>
                      <w:rFonts w:ascii="宋体" w:hAnsi="宋体" w:cs="宋体"/>
                      <w:sz w:val="24"/>
                    </w:rPr>
                  </w:pPr>
                </w:p>
              </w:tc>
              <w:tc>
                <w:tcPr>
                  <w:tcW w:w="2056" w:type="dxa"/>
                  <w:tcBorders>
                    <w:top w:val="single" w:sz="4" w:space="0" w:color="auto"/>
                    <w:left w:val="single" w:sz="4" w:space="0" w:color="auto"/>
                    <w:bottom w:val="single" w:sz="4" w:space="0" w:color="auto"/>
                    <w:right w:val="single" w:sz="4" w:space="0" w:color="auto"/>
                  </w:tcBorders>
                </w:tcPr>
                <w:p w14:paraId="74248B4E"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39012A85" w14:textId="77777777" w:rsidR="00973B91" w:rsidRDefault="00973B91" w:rsidP="00973B91">
                  <w:pPr>
                    <w:jc w:val="center"/>
                    <w:rPr>
                      <w:rFonts w:ascii="宋体" w:hAnsi="宋体" w:cs="宋体"/>
                      <w:sz w:val="24"/>
                    </w:rPr>
                  </w:pPr>
                </w:p>
              </w:tc>
              <w:tc>
                <w:tcPr>
                  <w:tcW w:w="2053" w:type="dxa"/>
                  <w:tcBorders>
                    <w:top w:val="single" w:sz="4" w:space="0" w:color="auto"/>
                    <w:left w:val="single" w:sz="4" w:space="0" w:color="auto"/>
                    <w:bottom w:val="single" w:sz="4" w:space="0" w:color="auto"/>
                    <w:right w:val="single" w:sz="4" w:space="0" w:color="auto"/>
                  </w:tcBorders>
                </w:tcPr>
                <w:p w14:paraId="7CC8FB77" w14:textId="77777777" w:rsidR="00973B91" w:rsidRDefault="00973B91" w:rsidP="00973B91">
                  <w:pPr>
                    <w:jc w:val="center"/>
                    <w:rPr>
                      <w:rFonts w:ascii="宋体" w:hAnsi="宋体" w:cs="宋体"/>
                      <w:sz w:val="24"/>
                    </w:rPr>
                  </w:pPr>
                </w:p>
              </w:tc>
            </w:tr>
            <w:tr w:rsidR="00973B91" w14:paraId="355C7B93"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2A1BFBDD"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1</w:t>
                  </w:r>
                  <w:r>
                    <w:rPr>
                      <w:rFonts w:ascii="宋体" w:hAnsi="宋体" w:cs="宋体" w:hint="eastAsia"/>
                      <w:sz w:val="24"/>
                    </w:rPr>
                    <w:t>）计算、分析、测试费</w:t>
                  </w:r>
                </w:p>
              </w:tc>
              <w:tc>
                <w:tcPr>
                  <w:tcW w:w="1204" w:type="dxa"/>
                  <w:tcBorders>
                    <w:top w:val="single" w:sz="4" w:space="0" w:color="auto"/>
                    <w:left w:val="single" w:sz="4" w:space="0" w:color="auto"/>
                    <w:bottom w:val="single" w:sz="4" w:space="0" w:color="auto"/>
                    <w:right w:val="single" w:sz="4" w:space="0" w:color="auto"/>
                  </w:tcBorders>
                </w:tcPr>
                <w:p w14:paraId="0E9A0662" w14:textId="77777777" w:rsidR="00973B91" w:rsidRDefault="00973B91" w:rsidP="00973B91">
                  <w:pPr>
                    <w:jc w:val="center"/>
                    <w:rPr>
                      <w:rFonts w:ascii="宋体" w:hAnsi="宋体" w:cs="宋体"/>
                      <w:sz w:val="24"/>
                    </w:rPr>
                  </w:pPr>
                  <w:r w:rsidRPr="00CD5333">
                    <w:rPr>
                      <w:rFonts w:cs="宋体" w:hint="eastAsia"/>
                      <w:sz w:val="24"/>
                    </w:rPr>
                    <w:t>7500</w:t>
                  </w:r>
                </w:p>
              </w:tc>
              <w:tc>
                <w:tcPr>
                  <w:tcW w:w="2056" w:type="dxa"/>
                  <w:tcBorders>
                    <w:top w:val="single" w:sz="4" w:space="0" w:color="auto"/>
                    <w:left w:val="single" w:sz="4" w:space="0" w:color="auto"/>
                    <w:bottom w:val="single" w:sz="4" w:space="0" w:color="auto"/>
                    <w:right w:val="single" w:sz="4" w:space="0" w:color="auto"/>
                  </w:tcBorders>
                </w:tcPr>
                <w:p w14:paraId="45F3A0D0" w14:textId="77777777" w:rsidR="00973B91" w:rsidRDefault="00973B91" w:rsidP="00973B91">
                  <w:pPr>
                    <w:jc w:val="center"/>
                    <w:rPr>
                      <w:rFonts w:ascii="宋体" w:hAnsi="宋体" w:cs="宋体"/>
                      <w:sz w:val="24"/>
                    </w:rPr>
                  </w:pPr>
                  <w:r w:rsidRPr="00D4127D">
                    <w:rPr>
                      <w:rFonts w:cs="宋体" w:hint="eastAsia"/>
                      <w:sz w:val="24"/>
                    </w:rPr>
                    <w:t>SEM</w:t>
                  </w:r>
                  <w:r>
                    <w:rPr>
                      <w:rFonts w:ascii="宋体" w:hAnsi="宋体" w:cs="宋体" w:hint="eastAsia"/>
                      <w:sz w:val="24"/>
                    </w:rPr>
                    <w:t xml:space="preserve">, </w:t>
                  </w:r>
                  <w:r w:rsidRPr="00D4127D">
                    <w:rPr>
                      <w:rFonts w:cs="宋体" w:hint="eastAsia"/>
                      <w:sz w:val="24"/>
                    </w:rPr>
                    <w:t>AFM</w:t>
                  </w:r>
                  <w:r>
                    <w:rPr>
                      <w:rFonts w:ascii="宋体" w:hAnsi="宋体" w:cs="宋体" w:hint="eastAsia"/>
                      <w:sz w:val="24"/>
                    </w:rPr>
                    <w:t>,</w:t>
                  </w:r>
                  <w:r w:rsidRPr="00D4127D">
                    <w:rPr>
                      <w:rFonts w:cs="宋体" w:hint="eastAsia"/>
                      <w:sz w:val="24"/>
                    </w:rPr>
                    <w:t>TEM</w:t>
                  </w:r>
                  <w:r>
                    <w:rPr>
                      <w:rFonts w:ascii="宋体" w:hAnsi="宋体" w:cs="宋体" w:hint="eastAsia"/>
                      <w:sz w:val="24"/>
                    </w:rPr>
                    <w:t>等表征测试</w:t>
                  </w:r>
                </w:p>
              </w:tc>
              <w:tc>
                <w:tcPr>
                  <w:tcW w:w="1276" w:type="dxa"/>
                  <w:tcBorders>
                    <w:top w:val="single" w:sz="4" w:space="0" w:color="auto"/>
                    <w:left w:val="single" w:sz="4" w:space="0" w:color="auto"/>
                    <w:bottom w:val="single" w:sz="4" w:space="0" w:color="auto"/>
                    <w:right w:val="single" w:sz="4" w:space="0" w:color="auto"/>
                  </w:tcBorders>
                </w:tcPr>
                <w:p w14:paraId="2E6D22C8" w14:textId="77777777" w:rsidR="00973B91" w:rsidRDefault="00973B91" w:rsidP="00973B91">
                  <w:pPr>
                    <w:jc w:val="center"/>
                    <w:rPr>
                      <w:rFonts w:ascii="宋体" w:hAnsi="宋体" w:cs="宋体"/>
                      <w:sz w:val="24"/>
                    </w:rPr>
                  </w:pPr>
                  <w:r w:rsidRPr="00CD5333">
                    <w:rPr>
                      <w:rFonts w:cs="宋体" w:hint="eastAsia"/>
                      <w:sz w:val="24"/>
                    </w:rPr>
                    <w:t>4000</w:t>
                  </w:r>
                </w:p>
              </w:tc>
              <w:tc>
                <w:tcPr>
                  <w:tcW w:w="2053" w:type="dxa"/>
                  <w:tcBorders>
                    <w:top w:val="single" w:sz="4" w:space="0" w:color="auto"/>
                    <w:left w:val="single" w:sz="4" w:space="0" w:color="auto"/>
                    <w:bottom w:val="single" w:sz="4" w:space="0" w:color="auto"/>
                    <w:right w:val="single" w:sz="4" w:space="0" w:color="auto"/>
                  </w:tcBorders>
                </w:tcPr>
                <w:p w14:paraId="2BDC169E" w14:textId="77777777" w:rsidR="00973B91" w:rsidRDefault="00973B91" w:rsidP="00973B91">
                  <w:pPr>
                    <w:jc w:val="center"/>
                    <w:rPr>
                      <w:rFonts w:ascii="宋体" w:hAnsi="宋体" w:cs="宋体"/>
                      <w:sz w:val="24"/>
                    </w:rPr>
                  </w:pPr>
                  <w:r w:rsidRPr="00CD5333">
                    <w:rPr>
                      <w:rFonts w:cs="宋体" w:hint="eastAsia"/>
                      <w:sz w:val="24"/>
                    </w:rPr>
                    <w:t>3500</w:t>
                  </w:r>
                </w:p>
              </w:tc>
            </w:tr>
            <w:tr w:rsidR="00973B91" w14:paraId="5D59C747"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37FD7784"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2</w:t>
                  </w:r>
                  <w:r>
                    <w:rPr>
                      <w:rFonts w:ascii="宋体" w:hAnsi="宋体" w:cs="宋体" w:hint="eastAsia"/>
                      <w:sz w:val="24"/>
                    </w:rPr>
                    <w:t>）能源动力费</w:t>
                  </w:r>
                </w:p>
              </w:tc>
              <w:tc>
                <w:tcPr>
                  <w:tcW w:w="1204" w:type="dxa"/>
                  <w:tcBorders>
                    <w:top w:val="single" w:sz="4" w:space="0" w:color="auto"/>
                    <w:left w:val="single" w:sz="4" w:space="0" w:color="auto"/>
                    <w:bottom w:val="single" w:sz="4" w:space="0" w:color="auto"/>
                    <w:right w:val="single" w:sz="4" w:space="0" w:color="auto"/>
                  </w:tcBorders>
                </w:tcPr>
                <w:p w14:paraId="11DED6E0" w14:textId="77777777" w:rsidR="00973B91" w:rsidRDefault="00973B91" w:rsidP="00973B91">
                  <w:pPr>
                    <w:jc w:val="center"/>
                    <w:rPr>
                      <w:rFonts w:ascii="宋体" w:hAnsi="宋体" w:cs="宋体"/>
                      <w:sz w:val="24"/>
                    </w:rPr>
                  </w:pPr>
                  <w:r w:rsidRPr="00CD5333">
                    <w:rPr>
                      <w:rFonts w:cs="宋体" w:hint="eastAsia"/>
                      <w:sz w:val="24"/>
                    </w:rPr>
                    <w:t>3000</w:t>
                  </w:r>
                </w:p>
              </w:tc>
              <w:tc>
                <w:tcPr>
                  <w:tcW w:w="2056" w:type="dxa"/>
                  <w:tcBorders>
                    <w:top w:val="single" w:sz="4" w:space="0" w:color="auto"/>
                    <w:left w:val="single" w:sz="4" w:space="0" w:color="auto"/>
                    <w:bottom w:val="single" w:sz="4" w:space="0" w:color="auto"/>
                    <w:right w:val="single" w:sz="4" w:space="0" w:color="auto"/>
                  </w:tcBorders>
                </w:tcPr>
                <w:p w14:paraId="2CE613A3" w14:textId="77777777" w:rsidR="00973B91" w:rsidRDefault="00973B91" w:rsidP="00973B91">
                  <w:pPr>
                    <w:jc w:val="center"/>
                    <w:rPr>
                      <w:rFonts w:ascii="宋体" w:hAnsi="宋体" w:cs="宋体"/>
                      <w:sz w:val="24"/>
                    </w:rPr>
                  </w:pPr>
                  <w:r>
                    <w:rPr>
                      <w:rFonts w:ascii="宋体" w:hAnsi="宋体" w:cs="宋体" w:hint="eastAsia"/>
                      <w:sz w:val="24"/>
                    </w:rPr>
                    <w:t>实验用气体</w:t>
                  </w:r>
                  <w:r w:rsidRPr="00D4127D">
                    <w:rPr>
                      <w:rFonts w:cs="宋体" w:hint="eastAsia"/>
                      <w:sz w:val="24"/>
                    </w:rPr>
                    <w:t>N</w:t>
                  </w:r>
                  <w:r w:rsidRPr="00CD5333">
                    <w:rPr>
                      <w:rFonts w:cs="宋体" w:hint="eastAsia"/>
                      <w:sz w:val="24"/>
                      <w:vertAlign w:val="subscript"/>
                    </w:rPr>
                    <w:t>2</w:t>
                  </w:r>
                  <w:r>
                    <w:rPr>
                      <w:rFonts w:ascii="宋体" w:hAnsi="宋体" w:cs="宋体" w:hint="eastAsia"/>
                      <w:sz w:val="24"/>
                    </w:rPr>
                    <w:t>等</w:t>
                  </w:r>
                </w:p>
              </w:tc>
              <w:tc>
                <w:tcPr>
                  <w:tcW w:w="1276" w:type="dxa"/>
                  <w:tcBorders>
                    <w:top w:val="single" w:sz="4" w:space="0" w:color="auto"/>
                    <w:left w:val="single" w:sz="4" w:space="0" w:color="auto"/>
                    <w:bottom w:val="single" w:sz="4" w:space="0" w:color="auto"/>
                    <w:right w:val="single" w:sz="4" w:space="0" w:color="auto"/>
                  </w:tcBorders>
                </w:tcPr>
                <w:p w14:paraId="118C19E7" w14:textId="77777777" w:rsidR="00973B91" w:rsidRDefault="00973B91" w:rsidP="00973B91">
                  <w:pPr>
                    <w:jc w:val="center"/>
                    <w:rPr>
                      <w:rFonts w:ascii="宋体" w:hAnsi="宋体" w:cs="宋体"/>
                      <w:sz w:val="24"/>
                    </w:rPr>
                  </w:pPr>
                  <w:r w:rsidRPr="00CD5333">
                    <w:rPr>
                      <w:rFonts w:cs="宋体" w:hint="eastAsia"/>
                      <w:sz w:val="24"/>
                    </w:rPr>
                    <w:t>1800</w:t>
                  </w:r>
                </w:p>
              </w:tc>
              <w:tc>
                <w:tcPr>
                  <w:tcW w:w="2053" w:type="dxa"/>
                  <w:tcBorders>
                    <w:top w:val="single" w:sz="4" w:space="0" w:color="auto"/>
                    <w:left w:val="single" w:sz="4" w:space="0" w:color="auto"/>
                    <w:bottom w:val="single" w:sz="4" w:space="0" w:color="auto"/>
                    <w:right w:val="single" w:sz="4" w:space="0" w:color="auto"/>
                  </w:tcBorders>
                </w:tcPr>
                <w:p w14:paraId="46CA638C" w14:textId="77777777" w:rsidR="00973B91" w:rsidRDefault="00973B91" w:rsidP="00973B91">
                  <w:pPr>
                    <w:jc w:val="center"/>
                    <w:rPr>
                      <w:rFonts w:ascii="宋体" w:hAnsi="宋体" w:cs="宋体"/>
                      <w:sz w:val="24"/>
                    </w:rPr>
                  </w:pPr>
                  <w:r w:rsidRPr="00CD5333">
                    <w:rPr>
                      <w:rFonts w:cs="宋体" w:hint="eastAsia"/>
                      <w:sz w:val="24"/>
                    </w:rPr>
                    <w:t>1200</w:t>
                  </w:r>
                </w:p>
              </w:tc>
            </w:tr>
            <w:tr w:rsidR="00973B91" w14:paraId="47967D81"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583ECB54"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3</w:t>
                  </w:r>
                  <w:r>
                    <w:rPr>
                      <w:rFonts w:ascii="宋体" w:hAnsi="宋体" w:cs="宋体" w:hint="eastAsia"/>
                      <w:sz w:val="24"/>
                    </w:rPr>
                    <w:t>）会议、差旅费</w:t>
                  </w:r>
                </w:p>
              </w:tc>
              <w:tc>
                <w:tcPr>
                  <w:tcW w:w="1204" w:type="dxa"/>
                  <w:tcBorders>
                    <w:top w:val="single" w:sz="4" w:space="0" w:color="auto"/>
                    <w:left w:val="single" w:sz="4" w:space="0" w:color="auto"/>
                    <w:bottom w:val="single" w:sz="4" w:space="0" w:color="auto"/>
                    <w:right w:val="single" w:sz="4" w:space="0" w:color="auto"/>
                  </w:tcBorders>
                </w:tcPr>
                <w:p w14:paraId="7C0B3BDD" w14:textId="77777777" w:rsidR="00973B91" w:rsidRDefault="00973B91" w:rsidP="00973B91">
                  <w:pPr>
                    <w:jc w:val="center"/>
                    <w:rPr>
                      <w:rFonts w:ascii="宋体" w:hAnsi="宋体" w:cs="宋体"/>
                      <w:sz w:val="24"/>
                    </w:rPr>
                  </w:pPr>
                  <w:r w:rsidRPr="00CD5333">
                    <w:rPr>
                      <w:rFonts w:cs="宋体" w:hint="eastAsia"/>
                      <w:sz w:val="24"/>
                    </w:rPr>
                    <w:t>2000</w:t>
                  </w:r>
                </w:p>
              </w:tc>
              <w:tc>
                <w:tcPr>
                  <w:tcW w:w="2056" w:type="dxa"/>
                  <w:tcBorders>
                    <w:top w:val="single" w:sz="4" w:space="0" w:color="auto"/>
                    <w:left w:val="single" w:sz="4" w:space="0" w:color="auto"/>
                    <w:bottom w:val="single" w:sz="4" w:space="0" w:color="auto"/>
                    <w:right w:val="single" w:sz="4" w:space="0" w:color="auto"/>
                  </w:tcBorders>
                </w:tcPr>
                <w:p w14:paraId="56049222" w14:textId="77777777" w:rsidR="00973B91" w:rsidRDefault="00973B91" w:rsidP="00973B91">
                  <w:pPr>
                    <w:jc w:val="center"/>
                    <w:rPr>
                      <w:rFonts w:ascii="宋体" w:hAnsi="宋体" w:cs="宋体"/>
                      <w:sz w:val="24"/>
                    </w:rPr>
                  </w:pPr>
                  <w:r>
                    <w:rPr>
                      <w:rFonts w:ascii="宋体" w:hAnsi="宋体" w:cs="宋体" w:hint="eastAsia"/>
                      <w:sz w:val="24"/>
                    </w:rPr>
                    <w:t>调研花费</w:t>
                  </w:r>
                </w:p>
              </w:tc>
              <w:tc>
                <w:tcPr>
                  <w:tcW w:w="1276" w:type="dxa"/>
                  <w:tcBorders>
                    <w:top w:val="single" w:sz="4" w:space="0" w:color="auto"/>
                    <w:left w:val="single" w:sz="4" w:space="0" w:color="auto"/>
                    <w:bottom w:val="single" w:sz="4" w:space="0" w:color="auto"/>
                    <w:right w:val="single" w:sz="4" w:space="0" w:color="auto"/>
                  </w:tcBorders>
                </w:tcPr>
                <w:p w14:paraId="0866FE24" w14:textId="77777777" w:rsidR="00973B91" w:rsidRDefault="00973B91" w:rsidP="00973B91">
                  <w:pPr>
                    <w:jc w:val="center"/>
                    <w:rPr>
                      <w:rFonts w:ascii="宋体" w:hAnsi="宋体" w:cs="宋体"/>
                      <w:sz w:val="24"/>
                    </w:rPr>
                  </w:pPr>
                  <w:r w:rsidRPr="00CD5333">
                    <w:rPr>
                      <w:rFonts w:cs="宋体" w:hint="eastAsia"/>
                      <w:sz w:val="24"/>
                    </w:rPr>
                    <w:t>1000</w:t>
                  </w:r>
                </w:p>
              </w:tc>
              <w:tc>
                <w:tcPr>
                  <w:tcW w:w="2053" w:type="dxa"/>
                  <w:tcBorders>
                    <w:top w:val="single" w:sz="4" w:space="0" w:color="auto"/>
                    <w:left w:val="single" w:sz="4" w:space="0" w:color="auto"/>
                    <w:bottom w:val="single" w:sz="4" w:space="0" w:color="auto"/>
                    <w:right w:val="single" w:sz="4" w:space="0" w:color="auto"/>
                  </w:tcBorders>
                </w:tcPr>
                <w:p w14:paraId="7230721B" w14:textId="77777777" w:rsidR="00973B91" w:rsidRDefault="00973B91" w:rsidP="00973B91">
                  <w:pPr>
                    <w:jc w:val="center"/>
                    <w:rPr>
                      <w:rFonts w:ascii="宋体" w:hAnsi="宋体" w:cs="宋体"/>
                      <w:sz w:val="24"/>
                    </w:rPr>
                  </w:pPr>
                  <w:r w:rsidRPr="00CD5333">
                    <w:rPr>
                      <w:rFonts w:cs="宋体" w:hint="eastAsia"/>
                      <w:sz w:val="24"/>
                    </w:rPr>
                    <w:t>1000</w:t>
                  </w:r>
                </w:p>
              </w:tc>
            </w:tr>
            <w:tr w:rsidR="00973B91" w14:paraId="000FF14D"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35995E7"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4</w:t>
                  </w:r>
                  <w:r>
                    <w:rPr>
                      <w:rFonts w:ascii="宋体" w:hAnsi="宋体" w:cs="宋体" w:hint="eastAsia"/>
                      <w:sz w:val="24"/>
                    </w:rPr>
                    <w:t>）文献检索费</w:t>
                  </w:r>
                </w:p>
              </w:tc>
              <w:tc>
                <w:tcPr>
                  <w:tcW w:w="1204" w:type="dxa"/>
                  <w:tcBorders>
                    <w:top w:val="single" w:sz="4" w:space="0" w:color="auto"/>
                    <w:left w:val="single" w:sz="4" w:space="0" w:color="auto"/>
                    <w:bottom w:val="single" w:sz="4" w:space="0" w:color="auto"/>
                    <w:right w:val="single" w:sz="4" w:space="0" w:color="auto"/>
                  </w:tcBorders>
                </w:tcPr>
                <w:p w14:paraId="4ED8A92A" w14:textId="77777777" w:rsidR="00973B91" w:rsidRDefault="00973B91" w:rsidP="00973B91">
                  <w:pPr>
                    <w:jc w:val="center"/>
                    <w:rPr>
                      <w:rFonts w:ascii="宋体" w:hAnsi="宋体" w:cs="宋体"/>
                      <w:sz w:val="24"/>
                    </w:rPr>
                  </w:pPr>
                  <w:r w:rsidRPr="00CD5333">
                    <w:rPr>
                      <w:rFonts w:cs="宋体" w:hint="eastAsia"/>
                      <w:sz w:val="24"/>
                    </w:rPr>
                    <w:t>2000</w:t>
                  </w:r>
                </w:p>
              </w:tc>
              <w:tc>
                <w:tcPr>
                  <w:tcW w:w="2056" w:type="dxa"/>
                  <w:tcBorders>
                    <w:top w:val="single" w:sz="4" w:space="0" w:color="auto"/>
                    <w:left w:val="single" w:sz="4" w:space="0" w:color="auto"/>
                    <w:bottom w:val="single" w:sz="4" w:space="0" w:color="auto"/>
                    <w:right w:val="single" w:sz="4" w:space="0" w:color="auto"/>
                  </w:tcBorders>
                </w:tcPr>
                <w:p w14:paraId="68DE9FF9" w14:textId="77777777" w:rsidR="00973B91" w:rsidRDefault="00973B91" w:rsidP="00973B91">
                  <w:pPr>
                    <w:jc w:val="center"/>
                    <w:rPr>
                      <w:rFonts w:ascii="宋体" w:hAnsi="宋体" w:cs="宋体"/>
                      <w:sz w:val="24"/>
                    </w:rPr>
                  </w:pPr>
                  <w:r>
                    <w:rPr>
                      <w:rFonts w:ascii="宋体" w:hAnsi="宋体" w:cs="宋体" w:hint="eastAsia"/>
                      <w:sz w:val="24"/>
                    </w:rPr>
                    <w:t>查新及相关文献检索</w:t>
                  </w:r>
                </w:p>
              </w:tc>
              <w:tc>
                <w:tcPr>
                  <w:tcW w:w="1276" w:type="dxa"/>
                  <w:tcBorders>
                    <w:top w:val="single" w:sz="4" w:space="0" w:color="auto"/>
                    <w:left w:val="single" w:sz="4" w:space="0" w:color="auto"/>
                    <w:bottom w:val="single" w:sz="4" w:space="0" w:color="auto"/>
                    <w:right w:val="single" w:sz="4" w:space="0" w:color="auto"/>
                  </w:tcBorders>
                </w:tcPr>
                <w:p w14:paraId="3FAC0CFE" w14:textId="77777777" w:rsidR="00973B91" w:rsidRDefault="00973B91" w:rsidP="00973B91">
                  <w:pPr>
                    <w:jc w:val="center"/>
                    <w:rPr>
                      <w:rFonts w:ascii="宋体" w:hAnsi="宋体" w:cs="宋体"/>
                      <w:sz w:val="24"/>
                    </w:rPr>
                  </w:pPr>
                  <w:r w:rsidRPr="00CD5333">
                    <w:rPr>
                      <w:rFonts w:cs="宋体" w:hint="eastAsia"/>
                      <w:sz w:val="24"/>
                    </w:rPr>
                    <w:t>1000</w:t>
                  </w:r>
                </w:p>
              </w:tc>
              <w:tc>
                <w:tcPr>
                  <w:tcW w:w="2053" w:type="dxa"/>
                  <w:tcBorders>
                    <w:top w:val="single" w:sz="4" w:space="0" w:color="auto"/>
                    <w:left w:val="single" w:sz="4" w:space="0" w:color="auto"/>
                    <w:bottom w:val="single" w:sz="4" w:space="0" w:color="auto"/>
                    <w:right w:val="single" w:sz="4" w:space="0" w:color="auto"/>
                  </w:tcBorders>
                </w:tcPr>
                <w:p w14:paraId="467B3794" w14:textId="77777777" w:rsidR="00973B91" w:rsidRDefault="00973B91" w:rsidP="00973B91">
                  <w:pPr>
                    <w:jc w:val="center"/>
                    <w:rPr>
                      <w:rFonts w:ascii="宋体" w:hAnsi="宋体" w:cs="宋体"/>
                      <w:sz w:val="24"/>
                    </w:rPr>
                  </w:pPr>
                  <w:r w:rsidRPr="00CD5333">
                    <w:rPr>
                      <w:rFonts w:cs="宋体" w:hint="eastAsia"/>
                      <w:sz w:val="24"/>
                    </w:rPr>
                    <w:t>1000</w:t>
                  </w:r>
                </w:p>
              </w:tc>
            </w:tr>
            <w:tr w:rsidR="00973B91" w14:paraId="5D287B03"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EA8C3DA" w14:textId="77777777" w:rsidR="00973B91" w:rsidRDefault="00973B91" w:rsidP="00973B91">
                  <w:pPr>
                    <w:jc w:val="left"/>
                    <w:rPr>
                      <w:rFonts w:ascii="宋体" w:hAnsi="宋体" w:cs="宋体"/>
                      <w:sz w:val="24"/>
                    </w:rPr>
                  </w:pPr>
                  <w:r>
                    <w:rPr>
                      <w:rFonts w:ascii="宋体" w:hAnsi="宋体" w:cs="宋体" w:hint="eastAsia"/>
                      <w:sz w:val="24"/>
                    </w:rPr>
                    <w:t>（</w:t>
                  </w:r>
                  <w:r w:rsidRPr="00CD5333">
                    <w:rPr>
                      <w:rFonts w:cs="宋体" w:hint="eastAsia"/>
                      <w:sz w:val="24"/>
                    </w:rPr>
                    <w:t>5</w:t>
                  </w:r>
                  <w:r>
                    <w:rPr>
                      <w:rFonts w:ascii="宋体" w:hAnsi="宋体" w:cs="宋体" w:hint="eastAsia"/>
                      <w:sz w:val="24"/>
                    </w:rPr>
                    <w:t>）论文出版费</w:t>
                  </w:r>
                </w:p>
              </w:tc>
              <w:tc>
                <w:tcPr>
                  <w:tcW w:w="1204" w:type="dxa"/>
                  <w:tcBorders>
                    <w:top w:val="single" w:sz="4" w:space="0" w:color="auto"/>
                    <w:left w:val="single" w:sz="4" w:space="0" w:color="auto"/>
                    <w:bottom w:val="single" w:sz="4" w:space="0" w:color="auto"/>
                    <w:right w:val="single" w:sz="4" w:space="0" w:color="auto"/>
                  </w:tcBorders>
                </w:tcPr>
                <w:p w14:paraId="2B6E7AD5" w14:textId="77777777" w:rsidR="00973B91" w:rsidRDefault="00973B91" w:rsidP="00973B91">
                  <w:pPr>
                    <w:jc w:val="center"/>
                    <w:rPr>
                      <w:rFonts w:ascii="宋体" w:hAnsi="宋体" w:cs="宋体"/>
                      <w:sz w:val="24"/>
                    </w:rPr>
                  </w:pPr>
                  <w:r w:rsidRPr="00CD5333">
                    <w:rPr>
                      <w:rFonts w:cs="宋体" w:hint="eastAsia"/>
                      <w:sz w:val="24"/>
                    </w:rPr>
                    <w:t>1000</w:t>
                  </w:r>
                </w:p>
              </w:tc>
              <w:tc>
                <w:tcPr>
                  <w:tcW w:w="2056" w:type="dxa"/>
                  <w:tcBorders>
                    <w:top w:val="single" w:sz="4" w:space="0" w:color="auto"/>
                    <w:left w:val="single" w:sz="4" w:space="0" w:color="auto"/>
                    <w:bottom w:val="single" w:sz="4" w:space="0" w:color="auto"/>
                    <w:right w:val="single" w:sz="4" w:space="0" w:color="auto"/>
                  </w:tcBorders>
                </w:tcPr>
                <w:p w14:paraId="486B0F93" w14:textId="77777777" w:rsidR="00973B91" w:rsidRDefault="00973B91" w:rsidP="00973B91">
                  <w:pPr>
                    <w:jc w:val="center"/>
                    <w:rPr>
                      <w:rFonts w:ascii="宋体" w:hAnsi="宋体" w:cs="宋体"/>
                      <w:sz w:val="24"/>
                    </w:rPr>
                  </w:pPr>
                  <w:r>
                    <w:rPr>
                      <w:rFonts w:ascii="宋体" w:hAnsi="宋体" w:cs="宋体" w:hint="eastAsia"/>
                      <w:sz w:val="24"/>
                    </w:rPr>
                    <w:t>版面费</w:t>
                  </w:r>
                </w:p>
              </w:tc>
              <w:tc>
                <w:tcPr>
                  <w:tcW w:w="1276" w:type="dxa"/>
                  <w:tcBorders>
                    <w:top w:val="single" w:sz="4" w:space="0" w:color="auto"/>
                    <w:left w:val="single" w:sz="4" w:space="0" w:color="auto"/>
                    <w:bottom w:val="single" w:sz="4" w:space="0" w:color="auto"/>
                    <w:right w:val="single" w:sz="4" w:space="0" w:color="auto"/>
                  </w:tcBorders>
                </w:tcPr>
                <w:p w14:paraId="4E415E35" w14:textId="77777777" w:rsidR="00973B91" w:rsidRDefault="00973B91" w:rsidP="00973B91">
                  <w:pPr>
                    <w:jc w:val="center"/>
                    <w:rPr>
                      <w:rFonts w:ascii="宋体" w:hAnsi="宋体" w:cs="宋体"/>
                      <w:sz w:val="24"/>
                    </w:rPr>
                  </w:pPr>
                  <w:r w:rsidRPr="00CD5333">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3CC7EEFF" w14:textId="77777777" w:rsidR="00973B91" w:rsidRDefault="00973B91" w:rsidP="00973B91">
                  <w:pPr>
                    <w:jc w:val="center"/>
                    <w:rPr>
                      <w:rFonts w:ascii="宋体" w:hAnsi="宋体" w:cs="宋体"/>
                      <w:sz w:val="24"/>
                    </w:rPr>
                  </w:pPr>
                  <w:r w:rsidRPr="00CD5333">
                    <w:rPr>
                      <w:rFonts w:cs="宋体" w:hint="eastAsia"/>
                      <w:sz w:val="24"/>
                    </w:rPr>
                    <w:t>1000</w:t>
                  </w:r>
                </w:p>
              </w:tc>
            </w:tr>
            <w:tr w:rsidR="00973B91" w14:paraId="38067288"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503FBC7" w14:textId="77777777" w:rsidR="00973B91" w:rsidRDefault="00973B91" w:rsidP="00973B91">
                  <w:pPr>
                    <w:jc w:val="left"/>
                    <w:rPr>
                      <w:rFonts w:ascii="宋体" w:hAnsi="宋体" w:cs="宋体"/>
                      <w:sz w:val="24"/>
                    </w:rPr>
                  </w:pPr>
                  <w:r w:rsidRPr="00CD5333">
                    <w:rPr>
                      <w:rFonts w:cs="宋体" w:hint="eastAsia"/>
                      <w:sz w:val="24"/>
                    </w:rPr>
                    <w:t>2</w:t>
                  </w:r>
                  <w:r>
                    <w:rPr>
                      <w:rFonts w:ascii="宋体" w:hAnsi="宋体" w:cs="宋体" w:hint="eastAsia"/>
                      <w:sz w:val="24"/>
                    </w:rPr>
                    <w:t>.仪器设备购置费</w:t>
                  </w:r>
                </w:p>
              </w:tc>
              <w:tc>
                <w:tcPr>
                  <w:tcW w:w="1204" w:type="dxa"/>
                  <w:tcBorders>
                    <w:top w:val="single" w:sz="4" w:space="0" w:color="auto"/>
                    <w:left w:val="single" w:sz="4" w:space="0" w:color="auto"/>
                    <w:bottom w:val="single" w:sz="4" w:space="0" w:color="auto"/>
                    <w:right w:val="single" w:sz="4" w:space="0" w:color="auto"/>
                  </w:tcBorders>
                </w:tcPr>
                <w:p w14:paraId="34DEEB64" w14:textId="77777777" w:rsidR="00973B91" w:rsidRDefault="00973B91" w:rsidP="00973B91">
                  <w:pPr>
                    <w:jc w:val="center"/>
                    <w:rPr>
                      <w:rFonts w:ascii="宋体" w:hAnsi="宋体" w:cs="宋体"/>
                      <w:sz w:val="24"/>
                    </w:rPr>
                  </w:pPr>
                  <w:r w:rsidRPr="00CD5333">
                    <w:rPr>
                      <w:rFonts w:cs="宋体" w:hint="eastAsia"/>
                      <w:sz w:val="24"/>
                    </w:rPr>
                    <w:t>0</w:t>
                  </w:r>
                </w:p>
              </w:tc>
              <w:tc>
                <w:tcPr>
                  <w:tcW w:w="2056" w:type="dxa"/>
                  <w:tcBorders>
                    <w:top w:val="single" w:sz="4" w:space="0" w:color="auto"/>
                    <w:left w:val="single" w:sz="4" w:space="0" w:color="auto"/>
                    <w:bottom w:val="single" w:sz="4" w:space="0" w:color="auto"/>
                    <w:right w:val="single" w:sz="4" w:space="0" w:color="auto"/>
                  </w:tcBorders>
                </w:tcPr>
                <w:p w14:paraId="66F93CF5"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02A476D9" w14:textId="77777777" w:rsidR="00973B91" w:rsidRDefault="00973B91" w:rsidP="00973B91">
                  <w:pPr>
                    <w:jc w:val="center"/>
                    <w:rPr>
                      <w:rFonts w:ascii="宋体" w:hAnsi="宋体" w:cs="宋体"/>
                      <w:sz w:val="24"/>
                    </w:rPr>
                  </w:pPr>
                  <w:r w:rsidRPr="00CD5333">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7A700F43" w14:textId="77777777" w:rsidR="00973B91" w:rsidRDefault="00973B91" w:rsidP="00973B91">
                  <w:pPr>
                    <w:jc w:val="center"/>
                    <w:rPr>
                      <w:rFonts w:ascii="宋体" w:hAnsi="宋体" w:cs="宋体"/>
                      <w:sz w:val="24"/>
                    </w:rPr>
                  </w:pPr>
                  <w:r w:rsidRPr="00CD5333">
                    <w:rPr>
                      <w:rFonts w:cs="宋体" w:hint="eastAsia"/>
                      <w:sz w:val="24"/>
                    </w:rPr>
                    <w:t>0</w:t>
                  </w:r>
                </w:p>
              </w:tc>
            </w:tr>
            <w:tr w:rsidR="00973B91" w14:paraId="55CB634C"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6A649941" w14:textId="77777777" w:rsidR="00973B91" w:rsidRDefault="00973B91" w:rsidP="00973B91">
                  <w:pPr>
                    <w:jc w:val="left"/>
                    <w:rPr>
                      <w:rFonts w:ascii="宋体" w:hAnsi="宋体" w:cs="宋体"/>
                      <w:sz w:val="24"/>
                    </w:rPr>
                  </w:pPr>
                  <w:r w:rsidRPr="00CD5333">
                    <w:rPr>
                      <w:rFonts w:cs="宋体" w:hint="eastAsia"/>
                      <w:sz w:val="24"/>
                    </w:rPr>
                    <w:t>3</w:t>
                  </w:r>
                  <w:r>
                    <w:rPr>
                      <w:rFonts w:ascii="宋体" w:hAnsi="宋体" w:cs="宋体" w:hint="eastAsia"/>
                      <w:sz w:val="24"/>
                    </w:rPr>
                    <w:t>.实验装置试制费</w:t>
                  </w:r>
                </w:p>
              </w:tc>
              <w:tc>
                <w:tcPr>
                  <w:tcW w:w="1204" w:type="dxa"/>
                  <w:tcBorders>
                    <w:top w:val="single" w:sz="4" w:space="0" w:color="auto"/>
                    <w:left w:val="single" w:sz="4" w:space="0" w:color="auto"/>
                    <w:bottom w:val="single" w:sz="4" w:space="0" w:color="auto"/>
                    <w:right w:val="single" w:sz="4" w:space="0" w:color="auto"/>
                  </w:tcBorders>
                </w:tcPr>
                <w:p w14:paraId="30584841" w14:textId="77777777" w:rsidR="00973B91" w:rsidRDefault="00973B91" w:rsidP="00973B91">
                  <w:pPr>
                    <w:jc w:val="center"/>
                    <w:rPr>
                      <w:rFonts w:ascii="宋体" w:hAnsi="宋体" w:cs="宋体"/>
                      <w:sz w:val="24"/>
                    </w:rPr>
                  </w:pPr>
                  <w:r w:rsidRPr="00CD5333">
                    <w:rPr>
                      <w:rFonts w:cs="宋体" w:hint="eastAsia"/>
                      <w:sz w:val="24"/>
                    </w:rPr>
                    <w:t>0</w:t>
                  </w:r>
                </w:p>
              </w:tc>
              <w:tc>
                <w:tcPr>
                  <w:tcW w:w="2056" w:type="dxa"/>
                  <w:tcBorders>
                    <w:top w:val="single" w:sz="4" w:space="0" w:color="auto"/>
                    <w:left w:val="single" w:sz="4" w:space="0" w:color="auto"/>
                    <w:bottom w:val="single" w:sz="4" w:space="0" w:color="auto"/>
                    <w:right w:val="single" w:sz="4" w:space="0" w:color="auto"/>
                  </w:tcBorders>
                </w:tcPr>
                <w:p w14:paraId="45D89FD5"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22788D64" w14:textId="77777777" w:rsidR="00973B91" w:rsidRDefault="00973B91" w:rsidP="00973B91">
                  <w:pPr>
                    <w:jc w:val="center"/>
                    <w:rPr>
                      <w:rFonts w:ascii="宋体" w:hAnsi="宋体" w:cs="宋体"/>
                      <w:sz w:val="24"/>
                    </w:rPr>
                  </w:pPr>
                  <w:r w:rsidRPr="00CD5333">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05D4F519" w14:textId="77777777" w:rsidR="00973B91" w:rsidRDefault="00973B91" w:rsidP="00973B91">
                  <w:pPr>
                    <w:jc w:val="center"/>
                    <w:rPr>
                      <w:rFonts w:ascii="宋体" w:hAnsi="宋体" w:cs="宋体"/>
                      <w:sz w:val="24"/>
                    </w:rPr>
                  </w:pPr>
                  <w:r w:rsidRPr="00CD5333">
                    <w:rPr>
                      <w:rFonts w:cs="宋体" w:hint="eastAsia"/>
                      <w:sz w:val="24"/>
                    </w:rPr>
                    <w:t>0</w:t>
                  </w:r>
                </w:p>
              </w:tc>
            </w:tr>
            <w:tr w:rsidR="00973B91" w14:paraId="3DCC8507"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6AD42AF" w14:textId="77777777" w:rsidR="00973B91" w:rsidRDefault="00973B91" w:rsidP="00973B91">
                  <w:pPr>
                    <w:jc w:val="left"/>
                    <w:rPr>
                      <w:rFonts w:ascii="宋体" w:hAnsi="宋体" w:cs="宋体"/>
                      <w:sz w:val="24"/>
                    </w:rPr>
                  </w:pPr>
                  <w:r w:rsidRPr="00CD5333">
                    <w:rPr>
                      <w:rFonts w:cs="宋体" w:hint="eastAsia"/>
                      <w:sz w:val="24"/>
                    </w:rPr>
                    <w:t>4</w:t>
                  </w:r>
                  <w:r>
                    <w:rPr>
                      <w:rFonts w:ascii="宋体" w:hAnsi="宋体" w:cs="宋体" w:hint="eastAsia"/>
                      <w:sz w:val="24"/>
                    </w:rPr>
                    <w:t>.材料费</w:t>
                  </w:r>
                </w:p>
              </w:tc>
              <w:tc>
                <w:tcPr>
                  <w:tcW w:w="1204" w:type="dxa"/>
                  <w:tcBorders>
                    <w:top w:val="single" w:sz="4" w:space="0" w:color="auto"/>
                    <w:left w:val="single" w:sz="4" w:space="0" w:color="auto"/>
                    <w:bottom w:val="single" w:sz="4" w:space="0" w:color="auto"/>
                    <w:right w:val="single" w:sz="4" w:space="0" w:color="auto"/>
                  </w:tcBorders>
                </w:tcPr>
                <w:p w14:paraId="6FE418E0" w14:textId="77777777" w:rsidR="00973B91" w:rsidRDefault="00973B91" w:rsidP="00973B91">
                  <w:pPr>
                    <w:jc w:val="center"/>
                    <w:rPr>
                      <w:rFonts w:ascii="宋体" w:hAnsi="宋体" w:cs="宋体"/>
                      <w:sz w:val="24"/>
                    </w:rPr>
                  </w:pPr>
                  <w:r w:rsidRPr="00CD5333">
                    <w:rPr>
                      <w:rFonts w:cs="宋体" w:hint="eastAsia"/>
                      <w:sz w:val="24"/>
                    </w:rPr>
                    <w:t>4500</w:t>
                  </w:r>
                </w:p>
              </w:tc>
              <w:tc>
                <w:tcPr>
                  <w:tcW w:w="2056" w:type="dxa"/>
                  <w:tcBorders>
                    <w:top w:val="single" w:sz="4" w:space="0" w:color="auto"/>
                    <w:left w:val="single" w:sz="4" w:space="0" w:color="auto"/>
                    <w:bottom w:val="single" w:sz="4" w:space="0" w:color="auto"/>
                    <w:right w:val="single" w:sz="4" w:space="0" w:color="auto"/>
                  </w:tcBorders>
                </w:tcPr>
                <w:p w14:paraId="1C9B3965" w14:textId="77777777" w:rsidR="00973B91" w:rsidRDefault="00973B91" w:rsidP="00973B91">
                  <w:pPr>
                    <w:jc w:val="center"/>
                    <w:rPr>
                      <w:rFonts w:ascii="宋体" w:hAnsi="宋体" w:cs="宋体"/>
                      <w:sz w:val="24"/>
                    </w:rPr>
                  </w:pPr>
                  <w:r>
                    <w:rPr>
                      <w:rFonts w:ascii="宋体" w:hAnsi="宋体" w:cs="宋体" w:hint="eastAsia"/>
                      <w:sz w:val="24"/>
                    </w:rPr>
                    <w:t>原料购买</w:t>
                  </w:r>
                </w:p>
                <w:p w14:paraId="09F5A073"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2F191D91" w14:textId="77777777" w:rsidR="00973B91" w:rsidRDefault="00973B91" w:rsidP="00973B91">
                  <w:pPr>
                    <w:jc w:val="center"/>
                    <w:rPr>
                      <w:rFonts w:ascii="宋体" w:hAnsi="宋体" w:cs="宋体"/>
                      <w:sz w:val="24"/>
                    </w:rPr>
                  </w:pPr>
                  <w:r w:rsidRPr="00CD5333">
                    <w:rPr>
                      <w:rFonts w:cs="宋体" w:hint="eastAsia"/>
                      <w:sz w:val="24"/>
                    </w:rPr>
                    <w:t>3200</w:t>
                  </w:r>
                </w:p>
              </w:tc>
              <w:tc>
                <w:tcPr>
                  <w:tcW w:w="2053" w:type="dxa"/>
                  <w:tcBorders>
                    <w:top w:val="single" w:sz="4" w:space="0" w:color="auto"/>
                    <w:left w:val="single" w:sz="4" w:space="0" w:color="auto"/>
                    <w:bottom w:val="single" w:sz="4" w:space="0" w:color="auto"/>
                    <w:right w:val="single" w:sz="4" w:space="0" w:color="auto"/>
                  </w:tcBorders>
                </w:tcPr>
                <w:p w14:paraId="71900995" w14:textId="77777777" w:rsidR="00973B91" w:rsidRDefault="00973B91" w:rsidP="00973B91">
                  <w:pPr>
                    <w:jc w:val="center"/>
                    <w:rPr>
                      <w:rFonts w:ascii="宋体" w:hAnsi="宋体" w:cs="宋体"/>
                      <w:sz w:val="24"/>
                    </w:rPr>
                  </w:pPr>
                  <w:r w:rsidRPr="00CD5333">
                    <w:rPr>
                      <w:rFonts w:cs="宋体" w:hint="eastAsia"/>
                      <w:sz w:val="24"/>
                    </w:rPr>
                    <w:t>1300</w:t>
                  </w:r>
                </w:p>
              </w:tc>
            </w:tr>
            <w:tr w:rsidR="00973B91" w14:paraId="0B94A7B1"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6A182699" w14:textId="77777777" w:rsidR="00973B91" w:rsidRDefault="00973B91" w:rsidP="00973B91">
                  <w:pPr>
                    <w:jc w:val="left"/>
                    <w:rPr>
                      <w:rFonts w:ascii="宋体" w:hAnsi="宋体" w:cs="宋体"/>
                      <w:sz w:val="24"/>
                    </w:rPr>
                  </w:pPr>
                  <w:r w:rsidRPr="00CD5333">
                    <w:rPr>
                      <w:rFonts w:cs="宋体" w:hint="eastAsia"/>
                      <w:sz w:val="24"/>
                    </w:rPr>
                    <w:t>5</w:t>
                  </w:r>
                  <w:r>
                    <w:rPr>
                      <w:rFonts w:ascii="宋体" w:hAnsi="宋体" w:cs="宋体" w:hint="eastAsia"/>
                      <w:sz w:val="24"/>
                    </w:rPr>
                    <w:t>.其他</w:t>
                  </w:r>
                </w:p>
              </w:tc>
              <w:tc>
                <w:tcPr>
                  <w:tcW w:w="1204" w:type="dxa"/>
                  <w:tcBorders>
                    <w:top w:val="single" w:sz="4" w:space="0" w:color="auto"/>
                    <w:left w:val="single" w:sz="4" w:space="0" w:color="auto"/>
                    <w:bottom w:val="single" w:sz="4" w:space="0" w:color="auto"/>
                    <w:right w:val="single" w:sz="4" w:space="0" w:color="auto"/>
                  </w:tcBorders>
                </w:tcPr>
                <w:p w14:paraId="3B8D993E" w14:textId="77777777" w:rsidR="00973B91" w:rsidRDefault="00973B91" w:rsidP="00973B91">
                  <w:pPr>
                    <w:rPr>
                      <w:rFonts w:ascii="宋体" w:hAnsi="宋体" w:cs="宋体"/>
                      <w:b/>
                      <w:bCs/>
                      <w:sz w:val="24"/>
                    </w:rPr>
                  </w:pPr>
                </w:p>
              </w:tc>
              <w:tc>
                <w:tcPr>
                  <w:tcW w:w="2056" w:type="dxa"/>
                  <w:tcBorders>
                    <w:top w:val="single" w:sz="4" w:space="0" w:color="auto"/>
                    <w:left w:val="single" w:sz="4" w:space="0" w:color="auto"/>
                    <w:bottom w:val="single" w:sz="4" w:space="0" w:color="auto"/>
                    <w:right w:val="single" w:sz="4" w:space="0" w:color="auto"/>
                  </w:tcBorders>
                </w:tcPr>
                <w:p w14:paraId="423CBB50" w14:textId="77777777" w:rsidR="00973B91" w:rsidRDefault="00973B91" w:rsidP="00973B91">
                  <w:pPr>
                    <w:rPr>
                      <w:rFonts w:ascii="宋体" w:hAnsi="宋体" w:cs="宋体"/>
                      <w:b/>
                      <w:bCs/>
                      <w:sz w:val="24"/>
                    </w:rPr>
                  </w:pPr>
                </w:p>
              </w:tc>
              <w:tc>
                <w:tcPr>
                  <w:tcW w:w="1276" w:type="dxa"/>
                  <w:tcBorders>
                    <w:top w:val="single" w:sz="4" w:space="0" w:color="auto"/>
                    <w:left w:val="single" w:sz="4" w:space="0" w:color="auto"/>
                    <w:bottom w:val="single" w:sz="4" w:space="0" w:color="auto"/>
                    <w:right w:val="single" w:sz="4" w:space="0" w:color="auto"/>
                  </w:tcBorders>
                </w:tcPr>
                <w:p w14:paraId="2EEAB319" w14:textId="77777777" w:rsidR="00973B91" w:rsidRDefault="00973B91" w:rsidP="00973B91">
                  <w:pPr>
                    <w:rPr>
                      <w:rFonts w:ascii="宋体" w:hAnsi="宋体" w:cs="宋体"/>
                      <w:b/>
                      <w:bCs/>
                      <w:sz w:val="24"/>
                    </w:rPr>
                  </w:pPr>
                </w:p>
              </w:tc>
              <w:tc>
                <w:tcPr>
                  <w:tcW w:w="2053" w:type="dxa"/>
                  <w:tcBorders>
                    <w:top w:val="single" w:sz="4" w:space="0" w:color="auto"/>
                    <w:left w:val="single" w:sz="4" w:space="0" w:color="auto"/>
                    <w:bottom w:val="single" w:sz="4" w:space="0" w:color="auto"/>
                    <w:right w:val="single" w:sz="4" w:space="0" w:color="auto"/>
                  </w:tcBorders>
                </w:tcPr>
                <w:p w14:paraId="7CE5810C" w14:textId="77777777" w:rsidR="00973B91" w:rsidRDefault="00973B91" w:rsidP="00973B91">
                  <w:pPr>
                    <w:rPr>
                      <w:rFonts w:ascii="宋体" w:hAnsi="宋体" w:cs="宋体"/>
                      <w:b/>
                      <w:bCs/>
                      <w:sz w:val="24"/>
                    </w:rPr>
                  </w:pPr>
                </w:p>
              </w:tc>
            </w:tr>
          </w:tbl>
          <w:p w14:paraId="60F1EE5E" w14:textId="77777777" w:rsidR="00644F92" w:rsidRDefault="00644F92">
            <w:pPr>
              <w:spacing w:beforeLines="50" w:before="120"/>
              <w:rPr>
                <w:rFonts w:ascii="宋体" w:hAnsi="宋体" w:cs="宋体"/>
                <w:sz w:val="24"/>
              </w:rPr>
            </w:pPr>
          </w:p>
        </w:tc>
      </w:tr>
      <w:tr w:rsidR="00644F92" w14:paraId="29E6B918" w14:textId="77777777">
        <w:trPr>
          <w:cantSplit/>
          <w:trHeight w:val="5160"/>
          <w:jc w:val="center"/>
        </w:trPr>
        <w:tc>
          <w:tcPr>
            <w:tcW w:w="9112" w:type="dxa"/>
            <w:gridSpan w:val="9"/>
            <w:tcBorders>
              <w:top w:val="single" w:sz="4" w:space="0" w:color="auto"/>
              <w:left w:val="single" w:sz="4" w:space="0" w:color="auto"/>
              <w:bottom w:val="single" w:sz="4" w:space="0" w:color="auto"/>
              <w:right w:val="single" w:sz="4" w:space="0" w:color="auto"/>
            </w:tcBorders>
          </w:tcPr>
          <w:p w14:paraId="40560A20" w14:textId="77777777" w:rsidR="00644F92" w:rsidRDefault="00D74D1A">
            <w:pPr>
              <w:spacing w:beforeLines="50" w:before="120"/>
              <w:rPr>
                <w:rFonts w:ascii="宋体" w:hAnsi="宋体" w:cs="宋体"/>
                <w:sz w:val="24"/>
              </w:rPr>
            </w:pPr>
            <w:r>
              <w:rPr>
                <w:rFonts w:ascii="宋体" w:hAnsi="宋体" w:cs="宋体" w:hint="eastAsia"/>
                <w:sz w:val="24"/>
              </w:rPr>
              <w:t>八、导师推荐意见</w:t>
            </w:r>
          </w:p>
          <w:p w14:paraId="3FCF4571" w14:textId="77777777" w:rsidR="00644F92" w:rsidRDefault="00644F92">
            <w:pPr>
              <w:rPr>
                <w:rFonts w:ascii="宋体" w:hAnsi="宋体" w:cs="宋体"/>
                <w:sz w:val="24"/>
              </w:rPr>
            </w:pPr>
          </w:p>
          <w:p w14:paraId="0DA7D566" w14:textId="77777777" w:rsidR="00644F92" w:rsidRDefault="00644F92">
            <w:pPr>
              <w:rPr>
                <w:rFonts w:ascii="宋体" w:hAnsi="宋体" w:cs="宋体"/>
                <w:sz w:val="24"/>
              </w:rPr>
            </w:pPr>
          </w:p>
          <w:p w14:paraId="7AB25942" w14:textId="77777777" w:rsidR="00644F92" w:rsidRDefault="00644F92">
            <w:pPr>
              <w:rPr>
                <w:rFonts w:ascii="宋体" w:hAnsi="宋体" w:cs="宋体"/>
                <w:sz w:val="24"/>
              </w:rPr>
            </w:pPr>
          </w:p>
          <w:p w14:paraId="27172374" w14:textId="77777777" w:rsidR="00644F92" w:rsidRDefault="00644F92">
            <w:pPr>
              <w:rPr>
                <w:rFonts w:ascii="宋体" w:hAnsi="宋体" w:cs="宋体"/>
                <w:sz w:val="24"/>
              </w:rPr>
            </w:pPr>
          </w:p>
          <w:p w14:paraId="3DB7D0F6" w14:textId="77777777" w:rsidR="00644F92" w:rsidRDefault="00644F92">
            <w:pPr>
              <w:rPr>
                <w:rFonts w:ascii="宋体" w:hAnsi="宋体" w:cs="宋体"/>
                <w:sz w:val="24"/>
              </w:rPr>
            </w:pPr>
          </w:p>
          <w:p w14:paraId="4FD85392" w14:textId="77777777" w:rsidR="00644F92" w:rsidRDefault="00D74D1A">
            <w:pPr>
              <w:ind w:right="480"/>
              <w:jc w:val="center"/>
              <w:rPr>
                <w:rFonts w:ascii="宋体" w:hAnsi="宋体" w:cs="宋体"/>
                <w:sz w:val="24"/>
              </w:rPr>
            </w:pPr>
            <w:r>
              <w:rPr>
                <w:rFonts w:ascii="宋体" w:hAnsi="宋体" w:cs="宋体" w:hint="eastAsia"/>
                <w:sz w:val="24"/>
              </w:rPr>
              <w:t xml:space="preserve">                             签名： </w:t>
            </w:r>
          </w:p>
          <w:p w14:paraId="390AD896" w14:textId="77777777" w:rsidR="00644F92" w:rsidRDefault="00644F92">
            <w:pPr>
              <w:ind w:right="480"/>
              <w:jc w:val="center"/>
              <w:rPr>
                <w:rFonts w:ascii="宋体" w:hAnsi="宋体" w:cs="宋体"/>
                <w:sz w:val="24"/>
              </w:rPr>
            </w:pPr>
          </w:p>
          <w:p w14:paraId="7023D672"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16FEA9E2"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135793EE" w14:textId="77777777" w:rsidR="00644F92" w:rsidRDefault="00D74D1A">
            <w:pPr>
              <w:spacing w:beforeLines="50" w:before="120"/>
              <w:rPr>
                <w:rFonts w:ascii="宋体" w:hAnsi="宋体" w:cs="宋体"/>
                <w:sz w:val="24"/>
              </w:rPr>
            </w:pPr>
            <w:r>
              <w:rPr>
                <w:rFonts w:ascii="宋体" w:hAnsi="宋体" w:cs="宋体" w:hint="eastAsia"/>
                <w:sz w:val="24"/>
              </w:rPr>
              <w:lastRenderedPageBreak/>
              <w:t>九、院系推荐意见</w:t>
            </w:r>
          </w:p>
          <w:p w14:paraId="21D2CC82" w14:textId="77777777" w:rsidR="00644F92" w:rsidRDefault="00644F92">
            <w:pPr>
              <w:spacing w:beforeLines="50" w:before="120"/>
              <w:rPr>
                <w:rFonts w:ascii="宋体" w:hAnsi="宋体" w:cs="宋体"/>
                <w:sz w:val="24"/>
              </w:rPr>
            </w:pPr>
          </w:p>
          <w:p w14:paraId="2EFC4FCC" w14:textId="77777777" w:rsidR="00644F92" w:rsidRDefault="00644F92">
            <w:pPr>
              <w:spacing w:beforeLines="50" w:before="120"/>
              <w:rPr>
                <w:rFonts w:ascii="宋体" w:hAnsi="宋体" w:cs="宋体"/>
                <w:sz w:val="24"/>
              </w:rPr>
            </w:pPr>
          </w:p>
          <w:p w14:paraId="208E2445" w14:textId="77777777" w:rsidR="00644F92" w:rsidRDefault="00644F92">
            <w:pPr>
              <w:spacing w:beforeLines="50" w:before="120"/>
              <w:rPr>
                <w:rFonts w:ascii="宋体" w:hAnsi="宋体" w:cs="宋体"/>
                <w:sz w:val="24"/>
              </w:rPr>
            </w:pPr>
          </w:p>
          <w:p w14:paraId="081238C5" w14:textId="77777777" w:rsidR="00644F92" w:rsidRDefault="00644F92">
            <w:pPr>
              <w:spacing w:beforeLines="50" w:before="120"/>
              <w:rPr>
                <w:rFonts w:ascii="宋体" w:hAnsi="宋体" w:cs="宋体"/>
                <w:sz w:val="24"/>
              </w:rPr>
            </w:pPr>
          </w:p>
          <w:p w14:paraId="3E189EE8" w14:textId="77777777" w:rsidR="00644F92" w:rsidRDefault="00644F92">
            <w:pPr>
              <w:spacing w:beforeLines="50" w:before="120"/>
              <w:rPr>
                <w:rFonts w:ascii="宋体" w:hAnsi="宋体" w:cs="宋体"/>
                <w:sz w:val="24"/>
              </w:rPr>
            </w:pPr>
          </w:p>
          <w:p w14:paraId="5194ECBE" w14:textId="77777777" w:rsidR="00644F92" w:rsidRDefault="00644F92">
            <w:pPr>
              <w:ind w:firstLineChars="1300" w:firstLine="3120"/>
              <w:rPr>
                <w:rFonts w:ascii="宋体" w:hAnsi="宋体" w:cs="宋体"/>
                <w:sz w:val="24"/>
              </w:rPr>
            </w:pPr>
          </w:p>
          <w:p w14:paraId="594B1348" w14:textId="77777777" w:rsidR="00644F92" w:rsidRDefault="00D74D1A">
            <w:pPr>
              <w:ind w:firstLineChars="550" w:firstLine="1320"/>
              <w:rPr>
                <w:rFonts w:ascii="宋体" w:hAnsi="宋体" w:cs="宋体"/>
                <w:sz w:val="24"/>
              </w:rPr>
            </w:pPr>
            <w:r>
              <w:rPr>
                <w:rFonts w:ascii="宋体" w:hAnsi="宋体" w:cs="宋体" w:hint="eastAsia"/>
                <w:sz w:val="24"/>
              </w:rPr>
              <w:t>院系负责人签名：                      学院盖章</w:t>
            </w:r>
          </w:p>
          <w:p w14:paraId="302F9E54" w14:textId="77777777" w:rsidR="00644F92" w:rsidRDefault="00644F92">
            <w:pPr>
              <w:ind w:firstLineChars="550" w:firstLine="1320"/>
              <w:rPr>
                <w:rFonts w:ascii="宋体" w:hAnsi="宋体" w:cs="宋体"/>
                <w:sz w:val="24"/>
              </w:rPr>
            </w:pPr>
          </w:p>
          <w:p w14:paraId="2DD9C8F2"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5A49BE46"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42C7FEE5" w14:textId="77777777" w:rsidR="00644F92" w:rsidRDefault="00D74D1A">
            <w:pPr>
              <w:spacing w:beforeLines="50" w:before="120"/>
              <w:rPr>
                <w:rFonts w:ascii="宋体" w:hAnsi="宋体" w:cs="宋体"/>
                <w:sz w:val="24"/>
              </w:rPr>
            </w:pPr>
            <w:r>
              <w:rPr>
                <w:rFonts w:ascii="宋体" w:hAnsi="宋体" w:cs="宋体" w:hint="eastAsia"/>
                <w:sz w:val="24"/>
              </w:rPr>
              <w:t>十、学校推荐意见</w:t>
            </w:r>
          </w:p>
          <w:p w14:paraId="0D8A6F16" w14:textId="77777777" w:rsidR="00644F92" w:rsidRDefault="00644F92">
            <w:pPr>
              <w:spacing w:beforeLines="50" w:before="120"/>
              <w:rPr>
                <w:rFonts w:ascii="宋体" w:hAnsi="宋体" w:cs="宋体"/>
                <w:sz w:val="24"/>
              </w:rPr>
            </w:pPr>
          </w:p>
          <w:p w14:paraId="12D454F2" w14:textId="77777777" w:rsidR="00644F92" w:rsidRDefault="00644F92">
            <w:pPr>
              <w:spacing w:beforeLines="50" w:before="120"/>
              <w:rPr>
                <w:rFonts w:ascii="宋体" w:hAnsi="宋体" w:cs="宋体"/>
                <w:sz w:val="24"/>
              </w:rPr>
            </w:pPr>
          </w:p>
          <w:p w14:paraId="76CB72FF" w14:textId="77777777" w:rsidR="00644F92" w:rsidRDefault="00644F92">
            <w:pPr>
              <w:spacing w:beforeLines="50" w:before="120"/>
              <w:rPr>
                <w:rFonts w:ascii="宋体" w:hAnsi="宋体" w:cs="宋体"/>
                <w:sz w:val="24"/>
              </w:rPr>
            </w:pPr>
          </w:p>
          <w:p w14:paraId="76078B7B" w14:textId="77777777" w:rsidR="00644F92" w:rsidRDefault="00644F92">
            <w:pPr>
              <w:spacing w:beforeLines="50" w:before="120"/>
              <w:rPr>
                <w:rFonts w:ascii="宋体" w:hAnsi="宋体" w:cs="宋体"/>
                <w:sz w:val="24"/>
              </w:rPr>
            </w:pPr>
          </w:p>
          <w:p w14:paraId="1A7EEECA" w14:textId="77777777" w:rsidR="00644F92" w:rsidRDefault="00644F92">
            <w:pPr>
              <w:spacing w:beforeLines="50" w:before="120"/>
              <w:rPr>
                <w:rFonts w:ascii="宋体" w:hAnsi="宋体" w:cs="宋体"/>
                <w:sz w:val="24"/>
              </w:rPr>
            </w:pPr>
          </w:p>
          <w:p w14:paraId="129B6DAA" w14:textId="77777777" w:rsidR="00644F92" w:rsidRDefault="00644F92">
            <w:pPr>
              <w:ind w:firstLineChars="1300" w:firstLine="3120"/>
              <w:rPr>
                <w:rFonts w:ascii="宋体" w:hAnsi="宋体" w:cs="宋体"/>
                <w:sz w:val="24"/>
              </w:rPr>
            </w:pPr>
          </w:p>
          <w:p w14:paraId="6FCAC1A9" w14:textId="77777777" w:rsidR="00644F92" w:rsidRDefault="00D74D1A">
            <w:pPr>
              <w:ind w:firstLineChars="550" w:firstLine="1320"/>
              <w:rPr>
                <w:rFonts w:ascii="宋体" w:hAnsi="宋体" w:cs="宋体"/>
                <w:sz w:val="24"/>
              </w:rPr>
            </w:pPr>
            <w:r>
              <w:rPr>
                <w:rFonts w:ascii="宋体" w:hAnsi="宋体" w:cs="宋体" w:hint="eastAsia"/>
                <w:sz w:val="24"/>
              </w:rPr>
              <w:t>学校负责人签名：                      学校盖章</w:t>
            </w:r>
          </w:p>
          <w:p w14:paraId="5074655B" w14:textId="77777777" w:rsidR="00644F92" w:rsidRDefault="00644F92">
            <w:pPr>
              <w:ind w:firstLineChars="550" w:firstLine="1320"/>
              <w:rPr>
                <w:rFonts w:ascii="宋体" w:hAnsi="宋体" w:cs="宋体"/>
                <w:sz w:val="24"/>
              </w:rPr>
            </w:pPr>
          </w:p>
          <w:p w14:paraId="1C6142BB"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1C032D9C"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5A156210" w14:textId="77777777" w:rsidR="00644F92" w:rsidRDefault="00D74D1A">
            <w:pPr>
              <w:spacing w:beforeLines="50" w:before="120"/>
              <w:rPr>
                <w:rFonts w:ascii="宋体" w:hAnsi="宋体" w:cs="宋体"/>
                <w:sz w:val="24"/>
              </w:rPr>
            </w:pPr>
            <w:r>
              <w:rPr>
                <w:rFonts w:ascii="宋体" w:hAnsi="宋体" w:cs="宋体" w:hint="eastAsia"/>
                <w:sz w:val="24"/>
              </w:rPr>
              <w:t>十一、省教育厅评审意见</w:t>
            </w:r>
          </w:p>
          <w:p w14:paraId="015FE977" w14:textId="77777777" w:rsidR="00644F92" w:rsidRDefault="00644F92">
            <w:pPr>
              <w:spacing w:beforeLines="50" w:before="120"/>
              <w:rPr>
                <w:rFonts w:ascii="宋体" w:hAnsi="宋体" w:cs="宋体"/>
                <w:sz w:val="24"/>
              </w:rPr>
            </w:pPr>
          </w:p>
          <w:p w14:paraId="578C320D" w14:textId="77777777" w:rsidR="00644F92" w:rsidRDefault="00644F92">
            <w:pPr>
              <w:spacing w:beforeLines="50" w:before="120"/>
              <w:rPr>
                <w:rFonts w:ascii="宋体" w:hAnsi="宋体" w:cs="宋体"/>
                <w:sz w:val="24"/>
              </w:rPr>
            </w:pPr>
          </w:p>
          <w:p w14:paraId="386902ED" w14:textId="77777777" w:rsidR="00644F92" w:rsidRDefault="00644F92">
            <w:pPr>
              <w:spacing w:beforeLines="50" w:before="120"/>
              <w:rPr>
                <w:rFonts w:ascii="宋体" w:hAnsi="宋体" w:cs="宋体"/>
                <w:sz w:val="24"/>
              </w:rPr>
            </w:pPr>
          </w:p>
          <w:p w14:paraId="2FA21A1C" w14:textId="77777777" w:rsidR="00644F92" w:rsidRDefault="00644F92">
            <w:pPr>
              <w:spacing w:beforeLines="50" w:before="120"/>
              <w:rPr>
                <w:rFonts w:ascii="宋体" w:hAnsi="宋体" w:cs="宋体"/>
                <w:sz w:val="24"/>
              </w:rPr>
            </w:pPr>
          </w:p>
          <w:p w14:paraId="78D0801B" w14:textId="77777777" w:rsidR="00644F92" w:rsidRDefault="00644F92">
            <w:pPr>
              <w:spacing w:beforeLines="50" w:before="120"/>
              <w:rPr>
                <w:rFonts w:ascii="宋体" w:hAnsi="宋体" w:cs="宋体"/>
                <w:sz w:val="24"/>
              </w:rPr>
            </w:pPr>
          </w:p>
          <w:p w14:paraId="71CF8723" w14:textId="77777777" w:rsidR="00644F92" w:rsidRDefault="00644F92">
            <w:pPr>
              <w:spacing w:beforeLines="50" w:before="120"/>
              <w:rPr>
                <w:rFonts w:ascii="宋体" w:hAnsi="宋体" w:cs="宋体"/>
                <w:sz w:val="24"/>
              </w:rPr>
            </w:pPr>
          </w:p>
          <w:p w14:paraId="41804951" w14:textId="77777777" w:rsidR="00644F92" w:rsidRDefault="00D74D1A">
            <w:pPr>
              <w:snapToGrid w:val="0"/>
              <w:jc w:val="center"/>
              <w:rPr>
                <w:rFonts w:ascii="宋体" w:hAnsi="宋体" w:cs="宋体"/>
                <w:sz w:val="24"/>
              </w:rPr>
            </w:pPr>
            <w:r>
              <w:rPr>
                <w:rFonts w:ascii="宋体" w:hAnsi="宋体" w:cs="宋体" w:hint="eastAsia"/>
                <w:sz w:val="24"/>
              </w:rPr>
              <w:t xml:space="preserve">                                     单位盖章</w:t>
            </w:r>
          </w:p>
          <w:p w14:paraId="71898F26" w14:textId="77777777" w:rsidR="00644F92" w:rsidRDefault="00644F92">
            <w:pPr>
              <w:snapToGrid w:val="0"/>
              <w:jc w:val="center"/>
              <w:rPr>
                <w:rFonts w:ascii="宋体" w:hAnsi="宋体" w:cs="宋体"/>
                <w:sz w:val="24"/>
              </w:rPr>
            </w:pPr>
          </w:p>
          <w:p w14:paraId="4545A622" w14:textId="77777777" w:rsidR="00644F92" w:rsidRDefault="00D74D1A">
            <w:pPr>
              <w:spacing w:beforeLines="50" w:before="120"/>
              <w:jc w:val="center"/>
              <w:rPr>
                <w:rFonts w:ascii="宋体" w:hAnsi="宋体" w:cs="宋体"/>
                <w:sz w:val="24"/>
              </w:rPr>
            </w:pPr>
            <w:r>
              <w:rPr>
                <w:rFonts w:ascii="宋体" w:hAnsi="宋体" w:cs="宋体" w:hint="eastAsia"/>
                <w:sz w:val="24"/>
              </w:rPr>
              <w:t xml:space="preserve">                                      年     月     日</w:t>
            </w:r>
          </w:p>
        </w:tc>
      </w:tr>
    </w:tbl>
    <w:p w14:paraId="40F9898C" w14:textId="77777777" w:rsidR="00644F92" w:rsidRDefault="00D74D1A">
      <w:pPr>
        <w:spacing w:line="560" w:lineRule="exact"/>
        <w:jc w:val="left"/>
        <w:rPr>
          <w:sz w:val="24"/>
        </w:rPr>
      </w:pPr>
      <w:r>
        <w:rPr>
          <w:rFonts w:hint="eastAsia"/>
          <w:sz w:val="24"/>
        </w:rPr>
        <w:t>注：表格栏高不够可增加。</w:t>
      </w:r>
    </w:p>
    <w:p w14:paraId="401E8B76" w14:textId="77777777" w:rsidR="00644F92" w:rsidRDefault="00D74D1A">
      <w:pPr>
        <w:spacing w:line="560" w:lineRule="exact"/>
        <w:jc w:val="center"/>
        <w:rPr>
          <w:rFonts w:ascii="方正小标宋简体" w:eastAsia="方正小标宋简体" w:hAnsi="宋体"/>
          <w:sz w:val="32"/>
          <w:szCs w:val="32"/>
        </w:rPr>
      </w:pPr>
      <w:r>
        <w:rPr>
          <w:sz w:val="24"/>
        </w:rPr>
        <w:br w:type="page"/>
      </w:r>
      <w:r>
        <w:rPr>
          <w:rFonts w:ascii="方正小标宋简体" w:eastAsia="方正小标宋简体" w:hAnsi="宋体" w:hint="eastAsia"/>
          <w:sz w:val="32"/>
          <w:szCs w:val="32"/>
        </w:rPr>
        <w:lastRenderedPageBreak/>
        <w:t>西北工业大学大学生创新创业训练计划项目</w:t>
      </w:r>
    </w:p>
    <w:p w14:paraId="6ED91245" w14:textId="77777777" w:rsidR="00644F92" w:rsidRDefault="00D74D1A">
      <w:pPr>
        <w:tabs>
          <w:tab w:val="center" w:pos="4153"/>
        </w:tabs>
        <w:spacing w:line="560" w:lineRule="exact"/>
        <w:jc w:val="left"/>
        <w:rPr>
          <w:rFonts w:ascii="方正小标宋简体" w:eastAsia="方正小标宋简体" w:hAnsi="宋体"/>
          <w:sz w:val="32"/>
          <w:szCs w:val="32"/>
        </w:rPr>
      </w:pPr>
      <w:r>
        <w:rPr>
          <w:rFonts w:ascii="方正小标宋简体" w:eastAsia="方正小标宋简体" w:hAnsi="宋体"/>
          <w:sz w:val="24"/>
        </w:rPr>
        <w:tab/>
      </w:r>
      <w:r>
        <w:rPr>
          <w:rFonts w:ascii="方正小标宋简体" w:eastAsia="方正小标宋简体" w:hAnsi="宋体" w:hint="eastAsia"/>
          <w:sz w:val="32"/>
          <w:szCs w:val="32"/>
        </w:rPr>
        <w:t>创新训练项目申报补充信息</w:t>
      </w:r>
    </w:p>
    <w:tbl>
      <w:tblPr>
        <w:tblW w:w="8994" w:type="dxa"/>
        <w:tblInd w:w="-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31"/>
        <w:gridCol w:w="565"/>
        <w:gridCol w:w="1678"/>
        <w:gridCol w:w="1966"/>
        <w:gridCol w:w="4054"/>
      </w:tblGrid>
      <w:tr w:rsidR="00644F92" w14:paraId="1EBF8DA6" w14:textId="77777777">
        <w:trPr>
          <w:cantSplit/>
          <w:trHeight w:val="434"/>
        </w:trPr>
        <w:tc>
          <w:tcPr>
            <w:tcW w:w="8994" w:type="dxa"/>
            <w:gridSpan w:val="5"/>
            <w:tcBorders>
              <w:top w:val="single" w:sz="6" w:space="0" w:color="auto"/>
              <w:left w:val="single" w:sz="6" w:space="0" w:color="auto"/>
              <w:bottom w:val="single" w:sz="4" w:space="0" w:color="auto"/>
              <w:right w:val="single" w:sz="6" w:space="0" w:color="auto"/>
            </w:tcBorders>
            <w:vAlign w:val="center"/>
          </w:tcPr>
          <w:p w14:paraId="189ECA32" w14:textId="77777777" w:rsidR="00644F92" w:rsidRDefault="00D74D1A">
            <w:pPr>
              <w:jc w:val="center"/>
              <w:rPr>
                <w:rFonts w:ascii="宋体" w:hAnsi="宋体"/>
                <w:sz w:val="24"/>
              </w:rPr>
            </w:pPr>
            <w:r>
              <w:rPr>
                <w:rFonts w:ascii="宋体" w:hAnsi="宋体" w:hint="eastAsia"/>
                <w:sz w:val="24"/>
              </w:rPr>
              <w:t>项目基本情况（补充）</w:t>
            </w:r>
          </w:p>
        </w:tc>
      </w:tr>
      <w:tr w:rsidR="00644F92" w14:paraId="73962D94" w14:textId="77777777">
        <w:trPr>
          <w:cantSplit/>
          <w:trHeight w:val="325"/>
        </w:trPr>
        <w:tc>
          <w:tcPr>
            <w:tcW w:w="1296" w:type="dxa"/>
            <w:gridSpan w:val="2"/>
            <w:tcBorders>
              <w:top w:val="single" w:sz="6" w:space="0" w:color="auto"/>
              <w:left w:val="single" w:sz="6" w:space="0" w:color="auto"/>
              <w:bottom w:val="single" w:sz="4" w:space="0" w:color="auto"/>
              <w:right w:val="single" w:sz="4" w:space="0" w:color="auto"/>
            </w:tcBorders>
            <w:vAlign w:val="center"/>
          </w:tcPr>
          <w:p w14:paraId="35A9D699" w14:textId="77777777" w:rsidR="00644F92" w:rsidRDefault="00D74D1A">
            <w:pPr>
              <w:jc w:val="center"/>
              <w:rPr>
                <w:rFonts w:ascii="宋体" w:hAnsi="宋体"/>
                <w:sz w:val="24"/>
              </w:rPr>
            </w:pPr>
            <w:r>
              <w:rPr>
                <w:rFonts w:ascii="宋体" w:hAnsi="宋体" w:hint="eastAsia"/>
                <w:sz w:val="24"/>
              </w:rPr>
              <w:t>项目名称</w:t>
            </w:r>
          </w:p>
        </w:tc>
        <w:tc>
          <w:tcPr>
            <w:tcW w:w="7698" w:type="dxa"/>
            <w:gridSpan w:val="3"/>
            <w:tcBorders>
              <w:top w:val="single" w:sz="6" w:space="0" w:color="auto"/>
              <w:left w:val="nil"/>
              <w:right w:val="single" w:sz="6" w:space="0" w:color="auto"/>
            </w:tcBorders>
            <w:vAlign w:val="center"/>
          </w:tcPr>
          <w:p w14:paraId="4F9A7563" w14:textId="77777777" w:rsidR="00644F92" w:rsidRDefault="00D74D1A">
            <w:pPr>
              <w:jc w:val="center"/>
              <w:rPr>
                <w:rFonts w:ascii="宋体" w:hAnsi="宋体"/>
                <w:sz w:val="24"/>
              </w:rPr>
            </w:pPr>
            <w:r>
              <w:rPr>
                <w:rFonts w:hint="eastAsia"/>
                <w:sz w:val="24"/>
              </w:rPr>
              <w:t>光电化学传感器的超声可控制备</w:t>
            </w:r>
          </w:p>
        </w:tc>
      </w:tr>
      <w:tr w:rsidR="00644F92" w14:paraId="423886C7" w14:textId="77777777">
        <w:trPr>
          <w:cantSplit/>
          <w:trHeight w:val="133"/>
        </w:trPr>
        <w:tc>
          <w:tcPr>
            <w:tcW w:w="1296" w:type="dxa"/>
            <w:gridSpan w:val="2"/>
            <w:tcBorders>
              <w:top w:val="single" w:sz="4" w:space="0" w:color="auto"/>
              <w:left w:val="single" w:sz="6" w:space="0" w:color="auto"/>
              <w:bottom w:val="nil"/>
              <w:right w:val="single" w:sz="4" w:space="0" w:color="auto"/>
            </w:tcBorders>
            <w:vAlign w:val="center"/>
          </w:tcPr>
          <w:p w14:paraId="635F8611" w14:textId="77777777" w:rsidR="00644F92" w:rsidRDefault="00D74D1A">
            <w:pPr>
              <w:jc w:val="center"/>
              <w:rPr>
                <w:rFonts w:ascii="宋体" w:hAnsi="宋体"/>
                <w:sz w:val="24"/>
              </w:rPr>
            </w:pPr>
            <w:r>
              <w:rPr>
                <w:rFonts w:ascii="宋体" w:hAnsi="宋体" w:hint="eastAsia"/>
                <w:sz w:val="24"/>
              </w:rPr>
              <w:t>所属学科</w:t>
            </w:r>
          </w:p>
        </w:tc>
        <w:tc>
          <w:tcPr>
            <w:tcW w:w="7698" w:type="dxa"/>
            <w:gridSpan w:val="3"/>
            <w:tcBorders>
              <w:top w:val="nil"/>
              <w:left w:val="nil"/>
              <w:bottom w:val="single" w:sz="4" w:space="0" w:color="auto"/>
              <w:right w:val="single" w:sz="6" w:space="0" w:color="auto"/>
            </w:tcBorders>
            <w:vAlign w:val="center"/>
          </w:tcPr>
          <w:p w14:paraId="62A72B64" w14:textId="77777777" w:rsidR="00644F92" w:rsidRDefault="00D74D1A">
            <w:pPr>
              <w:jc w:val="center"/>
              <w:rPr>
                <w:rFonts w:ascii="宋体" w:hAnsi="宋体"/>
                <w:sz w:val="24"/>
              </w:rPr>
            </w:pPr>
            <w:r>
              <w:rPr>
                <w:rFonts w:ascii="宋体" w:hAnsi="宋体" w:hint="eastAsia"/>
                <w:sz w:val="24"/>
              </w:rPr>
              <w:t>材料物理与化学</w:t>
            </w:r>
          </w:p>
        </w:tc>
      </w:tr>
      <w:tr w:rsidR="00644F92" w14:paraId="25C84CB3" w14:textId="77777777">
        <w:trPr>
          <w:cantSplit/>
          <w:trHeight w:val="383"/>
        </w:trPr>
        <w:tc>
          <w:tcPr>
            <w:tcW w:w="1296" w:type="dxa"/>
            <w:gridSpan w:val="2"/>
            <w:tcBorders>
              <w:top w:val="single" w:sz="4" w:space="0" w:color="auto"/>
              <w:left w:val="single" w:sz="6" w:space="0" w:color="auto"/>
              <w:bottom w:val="nil"/>
              <w:right w:val="single" w:sz="4" w:space="0" w:color="auto"/>
            </w:tcBorders>
            <w:vAlign w:val="center"/>
          </w:tcPr>
          <w:p w14:paraId="0D9745E8" w14:textId="77777777" w:rsidR="00644F92" w:rsidRDefault="00D74D1A">
            <w:pPr>
              <w:jc w:val="center"/>
              <w:rPr>
                <w:rFonts w:ascii="宋体" w:hAnsi="宋体"/>
                <w:sz w:val="24"/>
              </w:rPr>
            </w:pPr>
            <w:r>
              <w:rPr>
                <w:rFonts w:ascii="宋体" w:hAnsi="宋体" w:hint="eastAsia"/>
                <w:sz w:val="24"/>
              </w:rPr>
              <w:t>指导教师</w:t>
            </w:r>
            <w:r w:rsidRPr="00CD5333">
              <w:rPr>
                <w:rFonts w:hint="eastAsia"/>
                <w:sz w:val="24"/>
              </w:rPr>
              <w:t>1</w:t>
            </w:r>
          </w:p>
        </w:tc>
        <w:tc>
          <w:tcPr>
            <w:tcW w:w="1678" w:type="dxa"/>
            <w:tcBorders>
              <w:top w:val="single" w:sz="4" w:space="0" w:color="auto"/>
              <w:left w:val="nil"/>
              <w:bottom w:val="single" w:sz="4" w:space="0" w:color="auto"/>
              <w:right w:val="single" w:sz="4" w:space="0" w:color="auto"/>
            </w:tcBorders>
            <w:vAlign w:val="center"/>
          </w:tcPr>
          <w:p w14:paraId="7F617EF0" w14:textId="77777777" w:rsidR="00644F92" w:rsidRDefault="00D74D1A">
            <w:pPr>
              <w:jc w:val="center"/>
              <w:rPr>
                <w:rFonts w:ascii="宋体" w:hAnsi="宋体"/>
                <w:sz w:val="24"/>
              </w:rPr>
            </w:pPr>
            <w:r>
              <w:rPr>
                <w:rFonts w:ascii="宋体" w:hAnsi="宋体" w:hint="eastAsia"/>
                <w:sz w:val="24"/>
              </w:rPr>
              <w:t>翟薇</w:t>
            </w:r>
          </w:p>
        </w:tc>
        <w:tc>
          <w:tcPr>
            <w:tcW w:w="1966" w:type="dxa"/>
            <w:tcBorders>
              <w:top w:val="single" w:sz="4" w:space="0" w:color="auto"/>
              <w:left w:val="nil"/>
              <w:bottom w:val="single" w:sz="4" w:space="0" w:color="auto"/>
              <w:right w:val="single" w:sz="4" w:space="0" w:color="auto"/>
            </w:tcBorders>
            <w:vAlign w:val="center"/>
          </w:tcPr>
          <w:p w14:paraId="5A4FBD17" w14:textId="77777777" w:rsidR="00644F92" w:rsidRDefault="00D74D1A">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4015F798" w14:textId="77777777" w:rsidR="00644F92" w:rsidRDefault="00D74D1A">
            <w:pPr>
              <w:rPr>
                <w:rFonts w:ascii="宋体" w:hAnsi="宋体"/>
                <w:sz w:val="24"/>
              </w:rPr>
            </w:pPr>
            <w:r w:rsidRPr="00CD5333">
              <w:rPr>
                <w:rFonts w:hint="eastAsia"/>
                <w:sz w:val="24"/>
              </w:rPr>
              <w:t>15114816416</w:t>
            </w:r>
          </w:p>
        </w:tc>
      </w:tr>
      <w:tr w:rsidR="00644F92" w14:paraId="62C29F12" w14:textId="77777777">
        <w:trPr>
          <w:cantSplit/>
          <w:trHeight w:val="403"/>
        </w:trPr>
        <w:tc>
          <w:tcPr>
            <w:tcW w:w="1296" w:type="dxa"/>
            <w:gridSpan w:val="2"/>
            <w:tcBorders>
              <w:top w:val="single" w:sz="4" w:space="0" w:color="auto"/>
              <w:left w:val="single" w:sz="6" w:space="0" w:color="auto"/>
              <w:bottom w:val="nil"/>
              <w:right w:val="single" w:sz="4" w:space="0" w:color="auto"/>
            </w:tcBorders>
            <w:vAlign w:val="center"/>
          </w:tcPr>
          <w:p w14:paraId="103337A3" w14:textId="77777777" w:rsidR="00644F92" w:rsidRDefault="00D74D1A">
            <w:pPr>
              <w:jc w:val="center"/>
              <w:rPr>
                <w:rFonts w:ascii="宋体" w:hAnsi="宋体"/>
                <w:sz w:val="24"/>
              </w:rPr>
            </w:pPr>
            <w:r>
              <w:rPr>
                <w:rFonts w:ascii="宋体" w:hAnsi="宋体" w:hint="eastAsia"/>
                <w:sz w:val="24"/>
              </w:rPr>
              <w:t>指导老师</w:t>
            </w:r>
            <w:r w:rsidRPr="00CD5333">
              <w:rPr>
                <w:rFonts w:hint="eastAsia"/>
                <w:sz w:val="24"/>
              </w:rPr>
              <w:t>2</w:t>
            </w:r>
          </w:p>
        </w:tc>
        <w:tc>
          <w:tcPr>
            <w:tcW w:w="1678" w:type="dxa"/>
            <w:tcBorders>
              <w:top w:val="single" w:sz="4" w:space="0" w:color="auto"/>
              <w:left w:val="nil"/>
              <w:bottom w:val="single" w:sz="4" w:space="0" w:color="auto"/>
              <w:right w:val="single" w:sz="4" w:space="0" w:color="auto"/>
            </w:tcBorders>
            <w:vAlign w:val="center"/>
          </w:tcPr>
          <w:p w14:paraId="17EA1C11"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0B438654" w14:textId="77777777" w:rsidR="00644F92" w:rsidRDefault="00D74D1A">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3885094D" w14:textId="77777777" w:rsidR="00644F92" w:rsidRDefault="00644F92">
            <w:pPr>
              <w:rPr>
                <w:rFonts w:ascii="宋体" w:hAnsi="宋体"/>
                <w:sz w:val="24"/>
              </w:rPr>
            </w:pPr>
          </w:p>
        </w:tc>
      </w:tr>
      <w:tr w:rsidR="00644F92" w14:paraId="08FD03BC" w14:textId="77777777">
        <w:trPr>
          <w:cantSplit/>
          <w:trHeight w:val="548"/>
        </w:trPr>
        <w:tc>
          <w:tcPr>
            <w:tcW w:w="2974" w:type="dxa"/>
            <w:gridSpan w:val="3"/>
            <w:tcBorders>
              <w:top w:val="single" w:sz="4" w:space="0" w:color="auto"/>
              <w:left w:val="single" w:sz="6" w:space="0" w:color="auto"/>
              <w:bottom w:val="nil"/>
              <w:right w:val="single" w:sz="4" w:space="0" w:color="auto"/>
            </w:tcBorders>
            <w:vAlign w:val="center"/>
          </w:tcPr>
          <w:p w14:paraId="5F5D560C" w14:textId="77777777" w:rsidR="00644F92" w:rsidRDefault="00D74D1A">
            <w:pPr>
              <w:rPr>
                <w:rFonts w:ascii="宋体" w:hAnsi="宋体"/>
                <w:sz w:val="24"/>
              </w:rPr>
            </w:pPr>
            <w:r>
              <w:rPr>
                <w:rFonts w:ascii="宋体" w:hAnsi="宋体" w:hint="eastAsia"/>
                <w:sz w:val="24"/>
              </w:rPr>
              <w:t>指导教师对项目的</w:t>
            </w:r>
          </w:p>
          <w:p w14:paraId="1ABAE267" w14:textId="77777777" w:rsidR="00644F92" w:rsidRDefault="00D74D1A">
            <w:pPr>
              <w:rPr>
                <w:rFonts w:ascii="宋体" w:hAnsi="宋体"/>
                <w:sz w:val="24"/>
              </w:rPr>
            </w:pPr>
            <w:r>
              <w:rPr>
                <w:rFonts w:ascii="宋体" w:hAnsi="宋体" w:hint="eastAsia"/>
                <w:sz w:val="24"/>
              </w:rPr>
              <w:t>支持情况</w:t>
            </w:r>
          </w:p>
        </w:tc>
        <w:tc>
          <w:tcPr>
            <w:tcW w:w="6020" w:type="dxa"/>
            <w:gridSpan w:val="2"/>
            <w:tcBorders>
              <w:top w:val="single" w:sz="4" w:space="0" w:color="auto"/>
              <w:left w:val="nil"/>
              <w:bottom w:val="single" w:sz="4" w:space="0" w:color="auto"/>
              <w:right w:val="single" w:sz="6" w:space="0" w:color="auto"/>
            </w:tcBorders>
            <w:vAlign w:val="center"/>
          </w:tcPr>
          <w:p w14:paraId="0E8C4D4E" w14:textId="77777777" w:rsidR="00644F92" w:rsidRDefault="00644F92">
            <w:pPr>
              <w:rPr>
                <w:rFonts w:ascii="宋体" w:hAnsi="宋体"/>
                <w:sz w:val="24"/>
              </w:rPr>
            </w:pPr>
          </w:p>
          <w:p w14:paraId="377E728B" w14:textId="77777777" w:rsidR="00644F92" w:rsidRDefault="00644F92">
            <w:pPr>
              <w:rPr>
                <w:rFonts w:ascii="宋体" w:hAnsi="宋体"/>
                <w:sz w:val="24"/>
              </w:rPr>
            </w:pPr>
          </w:p>
        </w:tc>
      </w:tr>
      <w:tr w:rsidR="00644F92" w14:paraId="04B19923" w14:textId="77777777">
        <w:tblPrEx>
          <w:tblCellMar>
            <w:left w:w="0" w:type="dxa"/>
            <w:right w:w="0" w:type="dxa"/>
          </w:tblCellMar>
        </w:tblPrEx>
        <w:trPr>
          <w:cantSplit/>
          <w:trHeight w:val="167"/>
        </w:trPr>
        <w:tc>
          <w:tcPr>
            <w:tcW w:w="731" w:type="dxa"/>
            <w:vMerge w:val="restart"/>
            <w:tcBorders>
              <w:top w:val="single" w:sz="4" w:space="0" w:color="auto"/>
              <w:left w:val="single" w:sz="4" w:space="0" w:color="auto"/>
              <w:bottom w:val="single" w:sz="4" w:space="0" w:color="auto"/>
              <w:right w:val="nil"/>
            </w:tcBorders>
            <w:textDirection w:val="tbRlV"/>
            <w:vAlign w:val="center"/>
          </w:tcPr>
          <w:p w14:paraId="6D84F07A" w14:textId="77777777" w:rsidR="00644F92" w:rsidRDefault="00D74D1A">
            <w:pPr>
              <w:ind w:left="113" w:right="113"/>
              <w:jc w:val="center"/>
              <w:rPr>
                <w:rFonts w:ascii="宋体" w:hAnsi="宋体"/>
                <w:sz w:val="24"/>
              </w:rPr>
            </w:pPr>
            <w:r>
              <w:rPr>
                <w:rFonts w:ascii="宋体" w:hAnsi="宋体" w:hint="eastAsia"/>
                <w:sz w:val="24"/>
              </w:rPr>
              <w:t>项目成员分工</w:t>
            </w: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00A6678" w14:textId="77777777" w:rsidR="00644F92" w:rsidRDefault="00D74D1A">
            <w:pPr>
              <w:jc w:val="center"/>
              <w:rPr>
                <w:rFonts w:ascii="宋体" w:hAnsi="宋体"/>
                <w:sz w:val="24"/>
              </w:rPr>
            </w:pPr>
            <w:r>
              <w:rPr>
                <w:rFonts w:ascii="宋体" w:hAnsi="宋体" w:hint="eastAsia"/>
                <w:sz w:val="24"/>
              </w:rPr>
              <w:t>姓名</w:t>
            </w:r>
          </w:p>
        </w:tc>
        <w:tc>
          <w:tcPr>
            <w:tcW w:w="1966" w:type="dxa"/>
            <w:tcBorders>
              <w:top w:val="single" w:sz="4" w:space="0" w:color="auto"/>
              <w:left w:val="nil"/>
              <w:bottom w:val="single" w:sz="4" w:space="0" w:color="auto"/>
              <w:right w:val="single" w:sz="4" w:space="0" w:color="auto"/>
            </w:tcBorders>
            <w:vAlign w:val="center"/>
          </w:tcPr>
          <w:p w14:paraId="4A09BDAB" w14:textId="77777777" w:rsidR="00644F92" w:rsidRDefault="00D74D1A">
            <w:pPr>
              <w:jc w:val="center"/>
              <w:rPr>
                <w:rFonts w:ascii="宋体" w:hAnsi="宋体"/>
                <w:sz w:val="24"/>
              </w:rPr>
            </w:pPr>
            <w:r>
              <w:rPr>
                <w:rFonts w:ascii="宋体" w:hAnsi="宋体" w:hint="eastAsia"/>
                <w:sz w:val="24"/>
              </w:rPr>
              <w:t>学号</w:t>
            </w:r>
          </w:p>
        </w:tc>
        <w:tc>
          <w:tcPr>
            <w:tcW w:w="4054" w:type="dxa"/>
            <w:tcBorders>
              <w:top w:val="single" w:sz="4" w:space="0" w:color="auto"/>
              <w:left w:val="nil"/>
              <w:bottom w:val="single" w:sz="4" w:space="0" w:color="auto"/>
              <w:right w:val="single" w:sz="4" w:space="0" w:color="auto"/>
            </w:tcBorders>
            <w:vAlign w:val="center"/>
          </w:tcPr>
          <w:p w14:paraId="72BE2C2C" w14:textId="77777777" w:rsidR="00644F92" w:rsidRDefault="00D74D1A">
            <w:pPr>
              <w:jc w:val="center"/>
              <w:rPr>
                <w:rFonts w:ascii="宋体" w:hAnsi="宋体"/>
                <w:sz w:val="24"/>
              </w:rPr>
            </w:pPr>
            <w:r>
              <w:rPr>
                <w:rFonts w:ascii="宋体" w:hAnsi="宋体" w:hint="eastAsia"/>
                <w:sz w:val="24"/>
              </w:rPr>
              <w:t>项目分工</w:t>
            </w:r>
          </w:p>
        </w:tc>
      </w:tr>
      <w:tr w:rsidR="00644F92" w14:paraId="38337CA3"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2C4C7EA6" w14:textId="77777777" w:rsidR="00644F92" w:rsidRDefault="00644F92">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0DA38338" w14:textId="77777777" w:rsidR="00644F92" w:rsidRDefault="00D74D1A">
            <w:pPr>
              <w:jc w:val="center"/>
              <w:rPr>
                <w:rFonts w:ascii="宋体" w:hAnsi="宋体"/>
                <w:sz w:val="24"/>
              </w:rPr>
            </w:pPr>
            <w:r>
              <w:rPr>
                <w:rFonts w:ascii="宋体" w:hAnsi="宋体" w:hint="eastAsia"/>
                <w:sz w:val="24"/>
              </w:rPr>
              <w:t>张杰</w:t>
            </w:r>
          </w:p>
        </w:tc>
        <w:tc>
          <w:tcPr>
            <w:tcW w:w="1966" w:type="dxa"/>
            <w:tcBorders>
              <w:top w:val="single" w:sz="4" w:space="0" w:color="auto"/>
              <w:left w:val="nil"/>
              <w:bottom w:val="single" w:sz="4" w:space="0" w:color="auto"/>
              <w:right w:val="single" w:sz="4" w:space="0" w:color="auto"/>
            </w:tcBorders>
            <w:vAlign w:val="center"/>
          </w:tcPr>
          <w:p w14:paraId="54EDB7CF" w14:textId="77777777" w:rsidR="00644F92" w:rsidRDefault="00D74D1A">
            <w:pPr>
              <w:jc w:val="center"/>
              <w:rPr>
                <w:rFonts w:ascii="宋体" w:hAnsi="宋体"/>
                <w:sz w:val="24"/>
              </w:rPr>
            </w:pPr>
            <w:r w:rsidRPr="00CD5333">
              <w:rPr>
                <w:rFonts w:hint="eastAsia"/>
                <w:sz w:val="24"/>
              </w:rPr>
              <w:t>2018302591</w:t>
            </w:r>
          </w:p>
        </w:tc>
        <w:tc>
          <w:tcPr>
            <w:tcW w:w="4054" w:type="dxa"/>
            <w:tcBorders>
              <w:top w:val="single" w:sz="4" w:space="0" w:color="auto"/>
              <w:left w:val="nil"/>
              <w:bottom w:val="single" w:sz="4" w:space="0" w:color="auto"/>
              <w:right w:val="single" w:sz="4" w:space="0" w:color="auto"/>
            </w:tcBorders>
            <w:vAlign w:val="center"/>
          </w:tcPr>
          <w:p w14:paraId="3EB17071" w14:textId="77777777" w:rsidR="00644F92" w:rsidRDefault="00D74D1A">
            <w:pPr>
              <w:jc w:val="center"/>
              <w:rPr>
                <w:rFonts w:ascii="宋体" w:hAnsi="宋体"/>
                <w:sz w:val="24"/>
              </w:rPr>
            </w:pPr>
            <w:r>
              <w:rPr>
                <w:rFonts w:ascii="宋体" w:hAnsi="宋体" w:hint="eastAsia"/>
                <w:sz w:val="24"/>
              </w:rPr>
              <w:t>传感器的可控制备</w:t>
            </w:r>
          </w:p>
        </w:tc>
      </w:tr>
      <w:tr w:rsidR="00644F92" w14:paraId="64BB6167"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2A414E09" w14:textId="77777777" w:rsidR="00644F92" w:rsidRDefault="00644F92">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65B7A6D" w14:textId="77777777" w:rsidR="00644F92" w:rsidRDefault="00D74D1A">
            <w:pPr>
              <w:jc w:val="center"/>
              <w:rPr>
                <w:rFonts w:ascii="宋体" w:hAnsi="宋体"/>
                <w:sz w:val="24"/>
              </w:rPr>
            </w:pPr>
            <w:r>
              <w:rPr>
                <w:rFonts w:ascii="宋体" w:hAnsi="宋体" w:hint="eastAsia"/>
                <w:sz w:val="24"/>
              </w:rPr>
              <w:t>崔莹</w:t>
            </w:r>
          </w:p>
        </w:tc>
        <w:tc>
          <w:tcPr>
            <w:tcW w:w="1966" w:type="dxa"/>
            <w:tcBorders>
              <w:top w:val="single" w:sz="4" w:space="0" w:color="auto"/>
              <w:left w:val="nil"/>
              <w:bottom w:val="single" w:sz="4" w:space="0" w:color="auto"/>
              <w:right w:val="single" w:sz="4" w:space="0" w:color="auto"/>
            </w:tcBorders>
            <w:vAlign w:val="center"/>
          </w:tcPr>
          <w:p w14:paraId="1E746232" w14:textId="77777777" w:rsidR="00644F92" w:rsidRDefault="00D74D1A">
            <w:pPr>
              <w:jc w:val="center"/>
              <w:rPr>
                <w:rFonts w:ascii="宋体" w:hAnsi="宋体"/>
                <w:sz w:val="24"/>
              </w:rPr>
            </w:pPr>
            <w:r w:rsidRPr="00CD5333">
              <w:rPr>
                <w:rFonts w:hint="eastAsia"/>
                <w:sz w:val="24"/>
              </w:rPr>
              <w:t>2018302556</w:t>
            </w:r>
          </w:p>
        </w:tc>
        <w:tc>
          <w:tcPr>
            <w:tcW w:w="4054" w:type="dxa"/>
            <w:tcBorders>
              <w:top w:val="single" w:sz="4" w:space="0" w:color="auto"/>
              <w:left w:val="nil"/>
              <w:bottom w:val="single" w:sz="4" w:space="0" w:color="auto"/>
              <w:right w:val="single" w:sz="4" w:space="0" w:color="auto"/>
            </w:tcBorders>
            <w:vAlign w:val="center"/>
          </w:tcPr>
          <w:p w14:paraId="71E7CD49" w14:textId="77777777" w:rsidR="00644F92" w:rsidRDefault="00D74D1A">
            <w:pPr>
              <w:jc w:val="center"/>
              <w:rPr>
                <w:rFonts w:ascii="宋体" w:hAnsi="宋体"/>
                <w:sz w:val="24"/>
              </w:rPr>
            </w:pPr>
            <w:r>
              <w:rPr>
                <w:rFonts w:ascii="宋体" w:hAnsi="宋体" w:hint="eastAsia"/>
                <w:sz w:val="24"/>
              </w:rPr>
              <w:t>传感器的性能分析</w:t>
            </w:r>
          </w:p>
        </w:tc>
      </w:tr>
      <w:tr w:rsidR="00644F92" w14:paraId="30EA8E88" w14:textId="77777777">
        <w:tblPrEx>
          <w:tblCellMar>
            <w:left w:w="0" w:type="dxa"/>
            <w:right w:w="0" w:type="dxa"/>
          </w:tblCellMar>
        </w:tblPrEx>
        <w:trPr>
          <w:cantSplit/>
          <w:trHeight w:val="263"/>
        </w:trPr>
        <w:tc>
          <w:tcPr>
            <w:tcW w:w="731" w:type="dxa"/>
            <w:vMerge/>
            <w:tcBorders>
              <w:top w:val="nil"/>
              <w:left w:val="single" w:sz="4" w:space="0" w:color="auto"/>
              <w:bottom w:val="single" w:sz="4" w:space="0" w:color="auto"/>
              <w:right w:val="nil"/>
            </w:tcBorders>
            <w:vAlign w:val="center"/>
          </w:tcPr>
          <w:p w14:paraId="03949E3D"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77873A43" w14:textId="77777777" w:rsidR="00644F92" w:rsidRDefault="00D74D1A">
            <w:pPr>
              <w:jc w:val="center"/>
              <w:rPr>
                <w:rFonts w:ascii="宋体" w:hAnsi="宋体"/>
                <w:sz w:val="24"/>
              </w:rPr>
            </w:pPr>
            <w:r>
              <w:rPr>
                <w:rFonts w:ascii="宋体" w:hAnsi="宋体" w:hint="eastAsia"/>
                <w:sz w:val="24"/>
              </w:rPr>
              <w:t>薛丁维</w:t>
            </w:r>
          </w:p>
        </w:tc>
        <w:tc>
          <w:tcPr>
            <w:tcW w:w="1966" w:type="dxa"/>
            <w:tcBorders>
              <w:top w:val="single" w:sz="4" w:space="0" w:color="auto"/>
              <w:left w:val="nil"/>
              <w:bottom w:val="single" w:sz="4" w:space="0" w:color="auto"/>
              <w:right w:val="single" w:sz="4" w:space="0" w:color="auto"/>
            </w:tcBorders>
            <w:vAlign w:val="center"/>
          </w:tcPr>
          <w:p w14:paraId="19D30DB6" w14:textId="77777777" w:rsidR="00644F92" w:rsidRDefault="00D74D1A">
            <w:pPr>
              <w:jc w:val="center"/>
              <w:rPr>
                <w:rFonts w:ascii="宋体" w:hAnsi="宋体"/>
                <w:sz w:val="24"/>
              </w:rPr>
            </w:pPr>
            <w:r w:rsidRPr="00CD5333">
              <w:rPr>
                <w:rFonts w:hint="eastAsia"/>
                <w:sz w:val="24"/>
              </w:rPr>
              <w:t>2018301531</w:t>
            </w:r>
          </w:p>
        </w:tc>
        <w:tc>
          <w:tcPr>
            <w:tcW w:w="4054" w:type="dxa"/>
            <w:tcBorders>
              <w:top w:val="single" w:sz="4" w:space="0" w:color="auto"/>
              <w:left w:val="nil"/>
              <w:bottom w:val="single" w:sz="4" w:space="0" w:color="auto"/>
              <w:right w:val="single" w:sz="4" w:space="0" w:color="auto"/>
            </w:tcBorders>
            <w:vAlign w:val="center"/>
          </w:tcPr>
          <w:p w14:paraId="50C1ABD9" w14:textId="77777777" w:rsidR="00644F92" w:rsidRDefault="00D74D1A">
            <w:pPr>
              <w:jc w:val="center"/>
              <w:rPr>
                <w:rFonts w:ascii="宋体" w:hAnsi="宋体"/>
                <w:sz w:val="24"/>
              </w:rPr>
            </w:pPr>
            <w:r>
              <w:rPr>
                <w:rFonts w:ascii="宋体" w:hAnsi="宋体" w:hint="eastAsia"/>
                <w:sz w:val="24"/>
              </w:rPr>
              <w:t>数据的处理与拟合</w:t>
            </w:r>
          </w:p>
        </w:tc>
      </w:tr>
      <w:tr w:rsidR="00644F92" w14:paraId="13856B31" w14:textId="77777777">
        <w:tblPrEx>
          <w:tblCellMar>
            <w:left w:w="0" w:type="dxa"/>
            <w:right w:w="0" w:type="dxa"/>
          </w:tblCellMar>
        </w:tblPrEx>
        <w:trPr>
          <w:cantSplit/>
          <w:trHeight w:val="226"/>
        </w:trPr>
        <w:tc>
          <w:tcPr>
            <w:tcW w:w="731" w:type="dxa"/>
            <w:vMerge/>
            <w:tcBorders>
              <w:top w:val="nil"/>
              <w:left w:val="single" w:sz="4" w:space="0" w:color="auto"/>
              <w:bottom w:val="single" w:sz="4" w:space="0" w:color="auto"/>
              <w:right w:val="nil"/>
            </w:tcBorders>
            <w:vAlign w:val="center"/>
          </w:tcPr>
          <w:p w14:paraId="316AC40F"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67F04651"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07C68D96" w14:textId="77777777" w:rsidR="00644F92" w:rsidRDefault="00644F92">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67326624" w14:textId="77777777" w:rsidR="00644F92" w:rsidRDefault="00644F92">
            <w:pPr>
              <w:jc w:val="center"/>
              <w:rPr>
                <w:rFonts w:ascii="宋体" w:hAnsi="宋体"/>
                <w:sz w:val="24"/>
              </w:rPr>
            </w:pPr>
          </w:p>
        </w:tc>
      </w:tr>
      <w:tr w:rsidR="00644F92" w14:paraId="0A159108" w14:textId="77777777">
        <w:tblPrEx>
          <w:tblCellMar>
            <w:left w:w="0" w:type="dxa"/>
            <w:right w:w="0" w:type="dxa"/>
          </w:tblCellMar>
        </w:tblPrEx>
        <w:trPr>
          <w:cantSplit/>
          <w:trHeight w:val="187"/>
        </w:trPr>
        <w:tc>
          <w:tcPr>
            <w:tcW w:w="731" w:type="dxa"/>
            <w:vMerge/>
            <w:tcBorders>
              <w:top w:val="nil"/>
              <w:left w:val="single" w:sz="4" w:space="0" w:color="auto"/>
              <w:bottom w:val="single" w:sz="4" w:space="0" w:color="auto"/>
              <w:right w:val="nil"/>
            </w:tcBorders>
            <w:vAlign w:val="center"/>
          </w:tcPr>
          <w:p w14:paraId="006DF0CD"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14BB8C37"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79FEE61B" w14:textId="77777777" w:rsidR="00644F92" w:rsidRDefault="00644F92">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42CE9421" w14:textId="77777777" w:rsidR="00644F92" w:rsidRDefault="00644F92">
            <w:pPr>
              <w:jc w:val="center"/>
              <w:rPr>
                <w:rFonts w:ascii="宋体" w:hAnsi="宋体"/>
                <w:sz w:val="24"/>
              </w:rPr>
            </w:pPr>
          </w:p>
        </w:tc>
      </w:tr>
      <w:tr w:rsidR="00644F92" w14:paraId="03849C95" w14:textId="77777777">
        <w:tblPrEx>
          <w:tblCellMar>
            <w:left w:w="0" w:type="dxa"/>
            <w:right w:w="0" w:type="dxa"/>
          </w:tblCellMar>
        </w:tblPrEx>
        <w:trPr>
          <w:cantSplit/>
          <w:trHeight w:val="417"/>
        </w:trPr>
        <w:tc>
          <w:tcPr>
            <w:tcW w:w="8994" w:type="dxa"/>
            <w:gridSpan w:val="5"/>
            <w:tcBorders>
              <w:top w:val="nil"/>
              <w:left w:val="single" w:sz="4" w:space="0" w:color="auto"/>
              <w:bottom w:val="single" w:sz="4" w:space="0" w:color="auto"/>
              <w:right w:val="single" w:sz="4" w:space="0" w:color="auto"/>
            </w:tcBorders>
            <w:vAlign w:val="center"/>
          </w:tcPr>
          <w:p w14:paraId="7869879D" w14:textId="77777777" w:rsidR="00644F92" w:rsidRDefault="00D74D1A">
            <w:pPr>
              <w:jc w:val="center"/>
              <w:rPr>
                <w:rFonts w:ascii="宋体" w:hAnsi="宋体"/>
                <w:sz w:val="24"/>
              </w:rPr>
            </w:pPr>
            <w:r>
              <w:rPr>
                <w:rFonts w:ascii="宋体" w:hAnsi="宋体" w:hint="eastAsia"/>
                <w:sz w:val="24"/>
              </w:rPr>
              <w:t>项目立项依据（补充）</w:t>
            </w:r>
          </w:p>
        </w:tc>
      </w:tr>
      <w:tr w:rsidR="00644F92" w14:paraId="0A86A6A0" w14:textId="77777777">
        <w:tblPrEx>
          <w:tblCellMar>
            <w:left w:w="0" w:type="dxa"/>
            <w:right w:w="0" w:type="dxa"/>
          </w:tblCellMar>
        </w:tblPrEx>
        <w:trPr>
          <w:cantSplit/>
          <w:trHeight w:val="6261"/>
        </w:trPr>
        <w:tc>
          <w:tcPr>
            <w:tcW w:w="8994" w:type="dxa"/>
            <w:gridSpan w:val="5"/>
            <w:tcBorders>
              <w:top w:val="single" w:sz="4" w:space="0" w:color="auto"/>
              <w:left w:val="single" w:sz="4" w:space="0" w:color="auto"/>
              <w:bottom w:val="single" w:sz="4" w:space="0" w:color="auto"/>
              <w:right w:val="single" w:sz="4" w:space="0" w:color="auto"/>
            </w:tcBorders>
            <w:vAlign w:val="center"/>
          </w:tcPr>
          <w:p w14:paraId="1177AE10" w14:textId="77777777" w:rsidR="00644F92" w:rsidRDefault="00D74D1A">
            <w:pPr>
              <w:numPr>
                <w:ilvl w:val="0"/>
                <w:numId w:val="7"/>
              </w:numPr>
              <w:rPr>
                <w:rFonts w:ascii="宋体" w:hAnsi="宋体"/>
                <w:sz w:val="24"/>
              </w:rPr>
            </w:pPr>
            <w:r>
              <w:rPr>
                <w:rFonts w:ascii="宋体" w:hAnsi="宋体" w:hint="eastAsia"/>
                <w:sz w:val="24"/>
              </w:rPr>
              <w:t>项目相关内容的国内外研究现状和发展动态</w:t>
            </w:r>
          </w:p>
          <w:p w14:paraId="375D5C8D" w14:textId="77777777" w:rsidR="00644F92" w:rsidRDefault="00D74D1A">
            <w:pPr>
              <w:adjustRightInd w:val="0"/>
              <w:snapToGrid w:val="0"/>
              <w:spacing w:beforeLines="20" w:before="48" w:afterLines="20" w:after="48" w:line="360" w:lineRule="auto"/>
              <w:rPr>
                <w:rFonts w:ascii="宋体" w:hAnsi="宋体"/>
                <w:b/>
                <w:bCs/>
                <w:sz w:val="24"/>
              </w:rPr>
            </w:pPr>
            <w:r w:rsidRPr="00CD5333">
              <w:rPr>
                <w:rFonts w:cs="宋体" w:hint="eastAsia"/>
                <w:b/>
                <w:bCs/>
                <w:color w:val="000000"/>
                <w:sz w:val="24"/>
              </w:rPr>
              <w:t>1</w:t>
            </w:r>
            <w:r>
              <w:rPr>
                <w:rFonts w:ascii="宋体" w:hAnsi="宋体" w:cs="宋体" w:hint="eastAsia"/>
                <w:b/>
                <w:bCs/>
                <w:color w:val="000000"/>
                <w:sz w:val="24"/>
              </w:rPr>
              <w:t>.光电化学传感器的研究现状</w:t>
            </w:r>
          </w:p>
          <w:p w14:paraId="13B464AB"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光电化学传感器（</w:t>
            </w:r>
            <w:r w:rsidRPr="00D4127D">
              <w:rPr>
                <w:rFonts w:cs="宋体" w:hint="eastAsia"/>
                <w:color w:val="000000"/>
                <w:sz w:val="24"/>
              </w:rPr>
              <w:t>PEC</w:t>
            </w:r>
            <w:r>
              <w:rPr>
                <w:rFonts w:ascii="宋体" w:hAnsi="宋体" w:cs="宋体" w:hint="eastAsia"/>
                <w:color w:val="000000"/>
                <w:sz w:val="24"/>
              </w:rPr>
              <w:t>传感器）是近年来发展起来的一种基于生物化学识别过程的分析设备。早在</w:t>
            </w:r>
            <w:r w:rsidRPr="00CD5333">
              <w:rPr>
                <w:rFonts w:cs="宋体" w:hint="eastAsia"/>
                <w:color w:val="000000"/>
                <w:sz w:val="24"/>
              </w:rPr>
              <w:t>1839</w:t>
            </w:r>
            <w:r>
              <w:rPr>
                <w:rFonts w:ascii="宋体" w:hAnsi="宋体" w:cs="宋体" w:hint="eastAsia"/>
                <w:color w:val="000000"/>
                <w:sz w:val="24"/>
              </w:rPr>
              <w:t>年，</w:t>
            </w:r>
            <w:r w:rsidRPr="00D4127D">
              <w:rPr>
                <w:rFonts w:cs="宋体" w:hint="eastAsia"/>
                <w:color w:val="000000"/>
                <w:sz w:val="24"/>
              </w:rPr>
              <w:t>Edmond</w:t>
            </w:r>
            <w:r>
              <w:rPr>
                <w:rFonts w:ascii="宋体" w:hAnsi="宋体" w:cs="宋体" w:hint="eastAsia"/>
                <w:color w:val="000000"/>
                <w:sz w:val="24"/>
              </w:rPr>
              <w:t xml:space="preserve"> </w:t>
            </w:r>
            <w:r w:rsidRPr="00D4127D">
              <w:rPr>
                <w:rFonts w:cs="宋体" w:hint="eastAsia"/>
                <w:color w:val="000000"/>
                <w:sz w:val="24"/>
              </w:rPr>
              <w:t>Becquerel</w:t>
            </w:r>
            <w:r>
              <w:rPr>
                <w:rFonts w:ascii="宋体" w:hAnsi="宋体" w:cs="宋体" w:hint="eastAsia"/>
                <w:color w:val="000000"/>
                <w:sz w:val="24"/>
              </w:rPr>
              <w:t>开创性地在电化学系统中发现了光生伏打效应，这一发现吸引了大量的追随者，并最终导致了现代光电化学领域的出现。在过去的十年中，电化学与光电性能的结合开创了</w:t>
            </w:r>
            <w:r w:rsidRPr="00D4127D">
              <w:rPr>
                <w:rFonts w:cs="宋体" w:hint="eastAsia"/>
                <w:color w:val="000000"/>
                <w:sz w:val="24"/>
              </w:rPr>
              <w:t>PEC</w:t>
            </w:r>
            <w:r>
              <w:rPr>
                <w:rFonts w:ascii="宋体" w:hAnsi="宋体" w:cs="宋体" w:hint="eastAsia"/>
                <w:color w:val="000000"/>
                <w:sz w:val="24"/>
              </w:rPr>
              <w:t>分析的创新领域，利用光激发活性物质，然后用电信号作为检测读出。</w:t>
            </w:r>
            <w:r w:rsidRPr="00D4127D">
              <w:rPr>
                <w:rFonts w:cs="宋体" w:hint="eastAsia"/>
                <w:color w:val="000000"/>
                <w:sz w:val="24"/>
              </w:rPr>
              <w:t>PEC</w:t>
            </w:r>
            <w:r>
              <w:rPr>
                <w:rFonts w:ascii="宋体" w:hAnsi="宋体" w:cs="宋体" w:hint="eastAsia"/>
                <w:color w:val="000000"/>
                <w:sz w:val="24"/>
              </w:rPr>
              <w:t>传感方法以其独特的路径和对各种分析物的检测性能而受到化学和生物分析学家的广泛关注。目前，光电化学传感器（</w:t>
            </w:r>
            <w:r w:rsidRPr="00D4127D">
              <w:rPr>
                <w:rFonts w:cs="宋体" w:hint="eastAsia"/>
                <w:color w:val="000000"/>
                <w:sz w:val="24"/>
              </w:rPr>
              <w:t>PEC</w:t>
            </w:r>
            <w:r>
              <w:rPr>
                <w:rFonts w:ascii="宋体" w:hAnsi="宋体" w:cs="宋体" w:hint="eastAsia"/>
                <w:color w:val="000000"/>
                <w:sz w:val="24"/>
              </w:rPr>
              <w:t>传感器）主要分为电位型</w:t>
            </w:r>
            <w:r w:rsidRPr="00973B91">
              <w:rPr>
                <w:color w:val="000000"/>
                <w:sz w:val="24"/>
              </w:rPr>
              <w:t>（</w:t>
            </w:r>
            <w:r w:rsidRPr="00D4127D">
              <w:rPr>
                <w:color w:val="000000"/>
                <w:sz w:val="24"/>
              </w:rPr>
              <w:t>LAPS</w:t>
            </w:r>
            <w:r w:rsidRPr="00973B91">
              <w:rPr>
                <w:color w:val="000000"/>
                <w:sz w:val="24"/>
              </w:rPr>
              <w:t>）</w:t>
            </w:r>
            <w:r>
              <w:rPr>
                <w:rFonts w:ascii="宋体" w:hAnsi="宋体" w:cs="宋体" w:hint="eastAsia"/>
                <w:color w:val="000000"/>
                <w:sz w:val="24"/>
              </w:rPr>
              <w:t>和电流型两种。</w:t>
            </w:r>
            <w:r w:rsidRPr="00D4127D">
              <w:rPr>
                <w:rFonts w:cs="宋体" w:hint="eastAsia"/>
                <w:color w:val="000000"/>
                <w:sz w:val="24"/>
              </w:rPr>
              <w:t>LAPS</w:t>
            </w:r>
            <w:r>
              <w:rPr>
                <w:rFonts w:ascii="宋体" w:hAnsi="宋体" w:cs="宋体" w:hint="eastAsia"/>
                <w:color w:val="000000"/>
                <w:sz w:val="24"/>
              </w:rPr>
              <w:t>目前被广泛应用于离子的检测、</w:t>
            </w:r>
            <w:r w:rsidRPr="00D4127D">
              <w:rPr>
                <w:rFonts w:cs="宋体" w:hint="eastAsia"/>
                <w:color w:val="000000"/>
                <w:sz w:val="24"/>
              </w:rPr>
              <w:t>PH</w:t>
            </w:r>
            <w:r>
              <w:rPr>
                <w:rFonts w:ascii="宋体" w:hAnsi="宋体" w:cs="宋体" w:hint="eastAsia"/>
                <w:color w:val="000000"/>
                <w:sz w:val="24"/>
              </w:rPr>
              <w:t>的测定以及气体传感器，如</w:t>
            </w:r>
            <w:r w:rsidRPr="00D4127D">
              <w:rPr>
                <w:rFonts w:cs="宋体" w:hint="eastAsia"/>
                <w:color w:val="000000"/>
                <w:sz w:val="24"/>
              </w:rPr>
              <w:t>Men</w:t>
            </w:r>
            <w:r>
              <w:rPr>
                <w:rFonts w:ascii="宋体" w:hAnsi="宋体" w:cs="宋体" w:hint="eastAsia"/>
                <w:color w:val="000000"/>
                <w:sz w:val="24"/>
              </w:rPr>
              <w:t>制造</w:t>
            </w:r>
            <w:r w:rsidRPr="00D4127D">
              <w:rPr>
                <w:rFonts w:cs="宋体" w:hint="eastAsia"/>
                <w:color w:val="000000"/>
                <w:sz w:val="24"/>
              </w:rPr>
              <w:t>LAPS</w:t>
            </w:r>
            <w:r>
              <w:rPr>
                <w:rFonts w:ascii="宋体" w:hAnsi="宋体" w:cs="宋体" w:hint="eastAsia"/>
                <w:color w:val="000000"/>
                <w:sz w:val="24"/>
              </w:rPr>
              <w:t>可检测</w:t>
            </w:r>
            <w:proofErr w:type="spellStart"/>
            <w:r w:rsidRPr="00D4127D">
              <w:rPr>
                <w:rFonts w:cs="宋体" w:hint="eastAsia"/>
                <w:color w:val="000000"/>
                <w:sz w:val="24"/>
              </w:rPr>
              <w:t>Fe</w:t>
            </w:r>
            <w:r>
              <w:rPr>
                <w:rFonts w:ascii="宋体" w:hAnsi="宋体" w:cs="宋体" w:hint="eastAsia"/>
                <w:color w:val="000000"/>
                <w:sz w:val="24"/>
              </w:rPr>
              <w:t>,</w:t>
            </w:r>
            <w:r w:rsidRPr="00D4127D">
              <w:rPr>
                <w:rFonts w:cs="宋体" w:hint="eastAsia"/>
                <w:color w:val="000000"/>
                <w:sz w:val="24"/>
              </w:rPr>
              <w:t>Cr</w:t>
            </w:r>
            <w:r>
              <w:rPr>
                <w:rFonts w:ascii="宋体" w:hAnsi="宋体" w:cs="宋体" w:hint="eastAsia"/>
                <w:color w:val="000000"/>
                <w:sz w:val="24"/>
              </w:rPr>
              <w:t>,</w:t>
            </w:r>
            <w:r w:rsidRPr="00D4127D">
              <w:rPr>
                <w:rFonts w:cs="宋体" w:hint="eastAsia"/>
                <w:color w:val="000000"/>
                <w:sz w:val="24"/>
              </w:rPr>
              <w:t>Hg</w:t>
            </w:r>
            <w:proofErr w:type="spellEnd"/>
            <w:r>
              <w:rPr>
                <w:rFonts w:ascii="宋体" w:hAnsi="宋体" w:cs="宋体" w:hint="eastAsia"/>
                <w:color w:val="000000"/>
                <w:sz w:val="24"/>
              </w:rPr>
              <w:t>，</w:t>
            </w:r>
            <w:r w:rsidRPr="00D4127D">
              <w:rPr>
                <w:rFonts w:cs="宋体" w:hint="eastAsia"/>
                <w:color w:val="000000"/>
                <w:sz w:val="24"/>
              </w:rPr>
              <w:t>Seki</w:t>
            </w:r>
            <w:r>
              <w:rPr>
                <w:rFonts w:ascii="宋体" w:hAnsi="宋体" w:cs="宋体" w:hint="eastAsia"/>
                <w:color w:val="000000"/>
                <w:sz w:val="24"/>
              </w:rPr>
              <w:t>使用离子载体修饰制造</w:t>
            </w:r>
            <w:r w:rsidRPr="00D4127D">
              <w:rPr>
                <w:rFonts w:cs="宋体" w:hint="eastAsia"/>
                <w:color w:val="000000"/>
                <w:sz w:val="24"/>
              </w:rPr>
              <w:t>LAPS</w:t>
            </w:r>
            <w:r>
              <w:rPr>
                <w:rFonts w:ascii="宋体" w:hAnsi="宋体" w:cs="宋体" w:hint="eastAsia"/>
                <w:color w:val="000000"/>
                <w:sz w:val="24"/>
              </w:rPr>
              <w:t>可检测</w:t>
            </w:r>
            <w:r w:rsidRPr="00D4127D">
              <w:rPr>
                <w:rFonts w:cs="宋体" w:hint="eastAsia"/>
                <w:color w:val="000000"/>
                <w:sz w:val="24"/>
              </w:rPr>
              <w:t>K</w:t>
            </w:r>
            <w:r>
              <w:rPr>
                <w:rFonts w:ascii="宋体" w:hAnsi="宋体" w:cs="宋体" w:hint="eastAsia"/>
                <w:color w:val="000000"/>
                <w:sz w:val="24"/>
              </w:rPr>
              <w:t>、</w:t>
            </w:r>
            <w:r w:rsidRPr="00D4127D">
              <w:rPr>
                <w:rFonts w:cs="宋体" w:hint="eastAsia"/>
                <w:color w:val="000000"/>
                <w:sz w:val="24"/>
              </w:rPr>
              <w:t>Ca</w:t>
            </w:r>
            <w:r>
              <w:rPr>
                <w:rFonts w:ascii="宋体" w:hAnsi="宋体" w:cs="宋体" w:hint="eastAsia"/>
                <w:color w:val="000000"/>
                <w:sz w:val="24"/>
              </w:rPr>
              <w:t>、</w:t>
            </w:r>
            <w:r w:rsidRPr="00D4127D">
              <w:rPr>
                <w:rFonts w:cs="宋体" w:hint="eastAsia"/>
                <w:color w:val="000000"/>
                <w:sz w:val="24"/>
              </w:rPr>
              <w:t>Mg</w:t>
            </w:r>
            <w:r>
              <w:rPr>
                <w:rFonts w:ascii="宋体" w:hAnsi="宋体" w:cs="宋体" w:hint="eastAsia"/>
                <w:color w:val="000000"/>
                <w:sz w:val="24"/>
              </w:rPr>
              <w:t>离子；电流型光电化学传感器的相关研究较多，目前集中在光电转换层材料的研究上，研究的材料主要包括：有机光电材料、导电高分子材料、纳米半导体材料以及复合材料，如</w:t>
            </w:r>
            <w:r w:rsidRPr="00D4127D">
              <w:rPr>
                <w:rFonts w:cs="宋体" w:hint="eastAsia"/>
                <w:color w:val="000000"/>
                <w:sz w:val="24"/>
              </w:rPr>
              <w:t>Dong</w:t>
            </w:r>
            <w:r>
              <w:rPr>
                <w:rFonts w:ascii="宋体" w:hAnsi="宋体" w:cs="宋体" w:hint="eastAsia"/>
                <w:color w:val="000000"/>
                <w:sz w:val="24"/>
              </w:rPr>
              <w:t xml:space="preserve">等以-联吡啶配合物为光敏材料，测定了生物素-亲和素的识别作用；多巴胺敏化纳米 </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 xml:space="preserve"> 多孔电极成功应用于 </w:t>
            </w:r>
            <w:r w:rsidRPr="00D4127D">
              <w:rPr>
                <w:rFonts w:cs="宋体" w:hint="eastAsia"/>
                <w:color w:val="000000"/>
                <w:sz w:val="24"/>
              </w:rPr>
              <w:t>NADH</w:t>
            </w:r>
            <w:r>
              <w:rPr>
                <w:rFonts w:ascii="宋体" w:hAnsi="宋体" w:cs="宋体" w:hint="eastAsia"/>
                <w:color w:val="000000"/>
                <w:sz w:val="24"/>
              </w:rPr>
              <w:t>的灵敏光电化学测定等。</w:t>
            </w:r>
          </w:p>
        </w:tc>
      </w:tr>
      <w:tr w:rsidR="00644F92" w14:paraId="47DB5E12" w14:textId="77777777">
        <w:tblPrEx>
          <w:tblCellMar>
            <w:left w:w="0" w:type="dxa"/>
            <w:right w:w="0" w:type="dxa"/>
          </w:tblCellMar>
        </w:tblPrEx>
        <w:trPr>
          <w:cantSplit/>
          <w:trHeight w:val="12943"/>
        </w:trPr>
        <w:tc>
          <w:tcPr>
            <w:tcW w:w="8994" w:type="dxa"/>
            <w:gridSpan w:val="5"/>
            <w:tcBorders>
              <w:top w:val="single" w:sz="4" w:space="0" w:color="auto"/>
              <w:left w:val="single" w:sz="4" w:space="0" w:color="auto"/>
              <w:bottom w:val="single" w:sz="4" w:space="0" w:color="auto"/>
              <w:right w:val="single" w:sz="4" w:space="0" w:color="auto"/>
            </w:tcBorders>
            <w:vAlign w:val="center"/>
          </w:tcPr>
          <w:p w14:paraId="6AB30BEF"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sidRPr="00D4127D">
              <w:rPr>
                <w:rFonts w:cs="宋体" w:hint="eastAsia"/>
                <w:color w:val="000000"/>
                <w:sz w:val="24"/>
              </w:rPr>
              <w:lastRenderedPageBreak/>
              <w:t>PEC</w:t>
            </w:r>
            <w:r>
              <w:rPr>
                <w:rFonts w:ascii="宋体" w:hAnsi="宋体" w:cs="宋体" w:hint="eastAsia"/>
                <w:color w:val="000000"/>
                <w:sz w:val="24"/>
              </w:rPr>
              <w:t>传感器的性能与所选材料以及表面微观结构密切相关。研究者们基于</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w:t>
            </w:r>
            <w:proofErr w:type="spellStart"/>
            <w:r w:rsidRPr="00D4127D">
              <w:rPr>
                <w:rFonts w:cs="宋体" w:hint="eastAsia"/>
                <w:color w:val="000000"/>
                <w:sz w:val="24"/>
              </w:rPr>
              <w:t>CdS</w:t>
            </w:r>
            <w:proofErr w:type="spellEnd"/>
            <w:r>
              <w:rPr>
                <w:rFonts w:ascii="宋体" w:hAnsi="宋体" w:cs="宋体" w:hint="eastAsia"/>
                <w:color w:val="000000"/>
                <w:sz w:val="24"/>
              </w:rPr>
              <w:t>等半导体材料制备了各种不同的形貌与结构或者构建复合体系来提升其</w:t>
            </w:r>
            <w:r w:rsidRPr="00D4127D">
              <w:rPr>
                <w:rFonts w:cs="宋体" w:hint="eastAsia"/>
                <w:color w:val="000000"/>
                <w:sz w:val="24"/>
              </w:rPr>
              <w:t>PEC</w:t>
            </w:r>
            <w:r>
              <w:rPr>
                <w:rFonts w:ascii="宋体" w:hAnsi="宋体" w:cs="宋体" w:hint="eastAsia"/>
                <w:color w:val="000000"/>
                <w:sz w:val="24"/>
              </w:rPr>
              <w:t>性能。以</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为例，</w:t>
            </w:r>
            <w:proofErr w:type="spellStart"/>
            <w:r w:rsidRPr="00D4127D">
              <w:rPr>
                <w:rFonts w:cs="宋体" w:hint="eastAsia"/>
                <w:color w:val="000000"/>
                <w:sz w:val="24"/>
              </w:rPr>
              <w:t>Tavella</w:t>
            </w:r>
            <w:proofErr w:type="spellEnd"/>
            <w:r>
              <w:rPr>
                <w:rFonts w:ascii="宋体" w:hAnsi="宋体" w:cs="宋体" w:hint="eastAsia"/>
                <w:color w:val="000000"/>
                <w:sz w:val="24"/>
              </w:rPr>
              <w:t>等人以工业丝网印刷的钛工作电极为阳极氧化材料，制备了多孔</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阵列修饰电极，并将其应用于多巴胺的检测。由于其具有较高的比表面积，为分析物的电化学测定提供了较高的灵敏度和较宽的线性范围。</w:t>
            </w:r>
            <w:r w:rsidRPr="00D4127D">
              <w:rPr>
                <w:rFonts w:cs="宋体" w:hint="eastAsia"/>
                <w:color w:val="000000"/>
                <w:sz w:val="24"/>
              </w:rPr>
              <w:t>Li</w:t>
            </w:r>
            <w:r>
              <w:rPr>
                <w:rFonts w:ascii="宋体" w:hAnsi="宋体" w:cs="宋体" w:hint="eastAsia"/>
                <w:color w:val="000000"/>
                <w:sz w:val="24"/>
              </w:rPr>
              <w:t>.等人通过离子交换法改性</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球壳，使其同时成为探测的载体和光电转换的衬底。特殊的空心结构为气体负载提供了大量的活性位点，使其具有良好的硫化氢气体传感性能。</w:t>
            </w:r>
            <w:r w:rsidRPr="00D4127D">
              <w:rPr>
                <w:rFonts w:cs="宋体" w:hint="eastAsia"/>
                <w:color w:val="000000"/>
                <w:sz w:val="24"/>
              </w:rPr>
              <w:t>Wang</w:t>
            </w:r>
            <w:r>
              <w:rPr>
                <w:rFonts w:ascii="宋体" w:hAnsi="宋体" w:cs="宋体" w:hint="eastAsia"/>
                <w:color w:val="000000"/>
                <w:sz w:val="24"/>
              </w:rPr>
              <w:t>.等人将金纳米棒修饰在自掺杂</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纳米线的表面，然后与血红素结合进行表面功能化。金纳米棒与</w:t>
            </w:r>
            <w:r w:rsidRPr="00D4127D">
              <w:rPr>
                <w:rFonts w:cs="宋体" w:hint="eastAsia"/>
                <w:color w:val="000000"/>
                <w:sz w:val="24"/>
              </w:rPr>
              <w:t>TiO</w:t>
            </w:r>
            <w:r w:rsidRPr="00CD5333">
              <w:rPr>
                <w:rFonts w:cs="宋体" w:hint="eastAsia"/>
                <w:color w:val="000000"/>
                <w:sz w:val="24"/>
              </w:rPr>
              <w:t>2</w:t>
            </w:r>
            <w:r>
              <w:rPr>
                <w:rFonts w:ascii="宋体" w:hAnsi="宋体" w:cs="宋体" w:hint="eastAsia"/>
                <w:color w:val="000000"/>
                <w:sz w:val="24"/>
              </w:rPr>
              <w:t>的协同效应有效地提高了光致载流子的产生、分离和传递。</w:t>
            </w:r>
          </w:p>
          <w:p w14:paraId="71DDB86C"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可以看出，对</w:t>
            </w:r>
            <w:r w:rsidRPr="00D4127D">
              <w:rPr>
                <w:rFonts w:cs="宋体" w:hint="eastAsia"/>
                <w:color w:val="000000"/>
                <w:sz w:val="24"/>
              </w:rPr>
              <w:t>PEC</w:t>
            </w:r>
            <w:r>
              <w:rPr>
                <w:rFonts w:ascii="宋体" w:hAnsi="宋体" w:cs="宋体" w:hint="eastAsia"/>
                <w:color w:val="000000"/>
                <w:sz w:val="24"/>
              </w:rPr>
              <w:t>工作电极半导体层微结构的设计与制备，成为调控</w:t>
            </w:r>
            <w:r w:rsidRPr="00D4127D">
              <w:rPr>
                <w:rFonts w:cs="宋体" w:hint="eastAsia"/>
                <w:color w:val="000000"/>
                <w:sz w:val="24"/>
              </w:rPr>
              <w:t>PEC</w:t>
            </w:r>
            <w:r>
              <w:rPr>
                <w:rFonts w:ascii="宋体" w:hAnsi="宋体" w:cs="宋体" w:hint="eastAsia"/>
                <w:color w:val="000000"/>
                <w:sz w:val="24"/>
              </w:rPr>
              <w:t>性能的研究热点。</w:t>
            </w:r>
          </w:p>
          <w:p w14:paraId="61F8F6F3" w14:textId="77777777" w:rsidR="00644F92" w:rsidRDefault="00D74D1A">
            <w:pPr>
              <w:adjustRightInd w:val="0"/>
              <w:snapToGrid w:val="0"/>
              <w:spacing w:beforeLines="20" w:before="48" w:afterLines="20" w:after="48" w:line="360" w:lineRule="auto"/>
              <w:rPr>
                <w:rFonts w:ascii="宋体" w:hAnsi="宋体" w:cs="宋体"/>
                <w:b/>
                <w:bCs/>
                <w:color w:val="000000"/>
                <w:sz w:val="24"/>
              </w:rPr>
            </w:pPr>
            <w:r w:rsidRPr="00CD5333">
              <w:rPr>
                <w:rFonts w:cs="宋体" w:hint="eastAsia"/>
                <w:b/>
                <w:bCs/>
                <w:color w:val="000000"/>
                <w:sz w:val="24"/>
              </w:rPr>
              <w:t>2</w:t>
            </w:r>
            <w:r>
              <w:rPr>
                <w:rFonts w:ascii="宋体" w:hAnsi="宋体" w:cs="宋体" w:hint="eastAsia"/>
                <w:b/>
                <w:bCs/>
                <w:color w:val="000000"/>
                <w:sz w:val="24"/>
              </w:rPr>
              <w:t>.利用超声化学法制备微纳米材料</w:t>
            </w:r>
          </w:p>
          <w:p w14:paraId="2726C1E3"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超声化学主要是利用超声能量来加速和控制化学反应，提高产率、改变反应历程、改善反应条件以及引发新的化学反应。早在上世纪</w:t>
            </w:r>
            <w:r w:rsidRPr="00CD5333">
              <w:rPr>
                <w:rFonts w:cs="宋体" w:hint="eastAsia"/>
                <w:color w:val="000000"/>
                <w:sz w:val="24"/>
              </w:rPr>
              <w:t>20</w:t>
            </w:r>
            <w:r>
              <w:rPr>
                <w:rFonts w:ascii="宋体" w:hAnsi="宋体" w:cs="宋体" w:hint="eastAsia"/>
                <w:color w:val="000000"/>
                <w:sz w:val="24"/>
              </w:rPr>
              <w:t>年代，</w:t>
            </w:r>
            <w:r w:rsidRPr="00D4127D">
              <w:rPr>
                <w:rFonts w:cs="宋体" w:hint="eastAsia"/>
                <w:color w:val="000000"/>
                <w:sz w:val="24"/>
              </w:rPr>
              <w:t>Loomis</w:t>
            </w:r>
            <w:r>
              <w:rPr>
                <w:rFonts w:ascii="宋体" w:hAnsi="宋体" w:cs="宋体" w:hint="eastAsia"/>
                <w:color w:val="000000"/>
                <w:sz w:val="24"/>
              </w:rPr>
              <w:t>就首次报道了超声在化学和生物方面具有加快反应速率的效应；</w:t>
            </w:r>
            <w:r w:rsidRPr="00CD5333">
              <w:rPr>
                <w:rFonts w:cs="宋体" w:hint="eastAsia"/>
                <w:color w:val="000000"/>
                <w:sz w:val="24"/>
              </w:rPr>
              <w:t>1980</w:t>
            </w:r>
            <w:r>
              <w:rPr>
                <w:rFonts w:ascii="宋体" w:hAnsi="宋体" w:cs="宋体" w:hint="eastAsia"/>
                <w:color w:val="000000"/>
                <w:sz w:val="24"/>
              </w:rPr>
              <w:t>年，</w:t>
            </w:r>
            <w:proofErr w:type="spellStart"/>
            <w:r w:rsidRPr="00D4127D">
              <w:rPr>
                <w:rFonts w:cs="宋体" w:hint="eastAsia"/>
                <w:color w:val="000000"/>
                <w:sz w:val="24"/>
              </w:rPr>
              <w:t>Neppiras</w:t>
            </w:r>
            <w:proofErr w:type="spellEnd"/>
            <w:r>
              <w:rPr>
                <w:rFonts w:ascii="宋体" w:hAnsi="宋体" w:cs="宋体" w:hint="eastAsia"/>
                <w:color w:val="000000"/>
                <w:sz w:val="24"/>
              </w:rPr>
              <w:t>首次在声空化的综述中使用了超声化学(</w:t>
            </w:r>
            <w:r w:rsidRPr="00D4127D">
              <w:rPr>
                <w:rFonts w:cs="宋体" w:hint="eastAsia"/>
                <w:color w:val="000000"/>
                <w:sz w:val="24"/>
              </w:rPr>
              <w:t>sonochemistry</w:t>
            </w:r>
            <w:r>
              <w:rPr>
                <w:rFonts w:ascii="宋体" w:hAnsi="宋体" w:cs="宋体" w:hint="eastAsia"/>
                <w:color w:val="000000"/>
                <w:sz w:val="24"/>
              </w:rPr>
              <w:t>）的术语。</w:t>
            </w:r>
            <w:r w:rsidRPr="00CD5333">
              <w:rPr>
                <w:rFonts w:cs="宋体" w:hint="eastAsia"/>
                <w:color w:val="000000"/>
                <w:sz w:val="24"/>
              </w:rPr>
              <w:t>20</w:t>
            </w:r>
            <w:r>
              <w:rPr>
                <w:rFonts w:ascii="宋体" w:hAnsi="宋体" w:cs="宋体" w:hint="eastAsia"/>
                <w:color w:val="000000"/>
                <w:sz w:val="24"/>
              </w:rPr>
              <w:t>世纪</w:t>
            </w:r>
            <w:r w:rsidRPr="00CD5333">
              <w:rPr>
                <w:rFonts w:cs="宋体" w:hint="eastAsia"/>
                <w:color w:val="000000"/>
                <w:sz w:val="24"/>
              </w:rPr>
              <w:t>80</w:t>
            </w:r>
            <w:r>
              <w:rPr>
                <w:rFonts w:ascii="宋体" w:hAnsi="宋体" w:cs="宋体" w:hint="eastAsia"/>
                <w:color w:val="000000"/>
                <w:sz w:val="24"/>
              </w:rPr>
              <w:t>年代以后，由于新型超声波设备的研制和广泛应用，超声波在化学中的研究得到迅速的发展，声化学受到了国际范围内的极大关注与重视。如今超声已被广泛应用于有机合成、催化，特别纳米材料制备。纳米材料由于其纳米效应，具有独特的力、热、电、磁、光和催化性能。纳米材料的合成依赖于生长的固液界面处特殊的传热传质和各向异性，而伴随着超声空化发生的一系列特殊物理、化学效应，超声场可以为纳米材料的制备提供理想的合成环境。如今，超声化学已经被应用于纳米金属、纳米氧化物、纳米催化剂等纳米材料的制备。</w:t>
            </w:r>
          </w:p>
          <w:p w14:paraId="14E8F3BD"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近年来超声技术被广泛应用于纳米材料的制备中。超声化学合成的零维、一维、二维及复合纳米材料(如</w:t>
            </w:r>
            <w:proofErr w:type="spellStart"/>
            <w:r w:rsidRPr="00D4127D">
              <w:rPr>
                <w:rFonts w:cs="宋体" w:hint="eastAsia"/>
                <w:color w:val="000000"/>
                <w:sz w:val="24"/>
              </w:rPr>
              <w:t>PbS</w:t>
            </w:r>
            <w:proofErr w:type="spellEnd"/>
            <w:r>
              <w:rPr>
                <w:rFonts w:ascii="宋体" w:hAnsi="宋体" w:cs="宋体" w:hint="eastAsia"/>
                <w:color w:val="000000"/>
                <w:sz w:val="24"/>
              </w:rPr>
              <w:t>量子点、</w:t>
            </w:r>
            <w:proofErr w:type="spellStart"/>
            <w:r w:rsidRPr="00D4127D">
              <w:rPr>
                <w:rFonts w:cs="宋体" w:hint="eastAsia"/>
                <w:color w:val="000000"/>
                <w:sz w:val="24"/>
              </w:rPr>
              <w:t>ZnO</w:t>
            </w:r>
            <w:proofErr w:type="spellEnd"/>
            <w:r>
              <w:rPr>
                <w:rFonts w:ascii="宋体" w:hAnsi="宋体" w:cs="宋体" w:hint="eastAsia"/>
                <w:color w:val="000000"/>
                <w:sz w:val="24"/>
              </w:rPr>
              <w:t>纳米片、棒状</w:t>
            </w:r>
            <w:proofErr w:type="spellStart"/>
            <w:r w:rsidRPr="00D4127D">
              <w:rPr>
                <w:rFonts w:cs="宋体" w:hint="eastAsia"/>
                <w:color w:val="000000"/>
                <w:sz w:val="24"/>
              </w:rPr>
              <w:t>CdS</w:t>
            </w:r>
            <w:proofErr w:type="spellEnd"/>
            <w:r>
              <w:rPr>
                <w:rFonts w:ascii="宋体" w:hAnsi="宋体" w:cs="宋体" w:hint="eastAsia"/>
                <w:color w:val="000000"/>
                <w:sz w:val="24"/>
              </w:rPr>
              <w:t>阵列)在太阳能电池，光电探测，化学传感器等方面均有应用。在超声参数控制方面的研究表明，超声功率及频率对产物具有重要影响。</w:t>
            </w:r>
            <w:r w:rsidRPr="00D4127D">
              <w:rPr>
                <w:rFonts w:cs="宋体" w:hint="eastAsia"/>
                <w:color w:val="000000"/>
                <w:sz w:val="24"/>
              </w:rPr>
              <w:t>Palomino</w:t>
            </w:r>
            <w:r>
              <w:rPr>
                <w:rFonts w:ascii="宋体" w:hAnsi="宋体" w:cs="宋体" w:hint="eastAsia"/>
                <w:color w:val="000000"/>
                <w:sz w:val="24"/>
              </w:rPr>
              <w:t xml:space="preserve"> </w:t>
            </w:r>
            <w:proofErr w:type="spellStart"/>
            <w:r w:rsidRPr="00D4127D">
              <w:rPr>
                <w:rFonts w:cs="宋体" w:hint="eastAsia"/>
                <w:color w:val="000000"/>
                <w:sz w:val="24"/>
              </w:rPr>
              <w:t>Resendiz</w:t>
            </w:r>
            <w:proofErr w:type="spellEnd"/>
            <w:r>
              <w:rPr>
                <w:rFonts w:ascii="宋体" w:hAnsi="宋体" w:cs="宋体" w:hint="eastAsia"/>
                <w:color w:val="000000"/>
                <w:sz w:val="24"/>
              </w:rPr>
              <w:t>等人系统研究了超声功率对于</w:t>
            </w:r>
            <w:r w:rsidRPr="00D4127D">
              <w:rPr>
                <w:rFonts w:cs="宋体" w:hint="eastAsia"/>
                <w:color w:val="000000"/>
                <w:sz w:val="24"/>
              </w:rPr>
              <w:t>SrFe</w:t>
            </w:r>
            <w:r w:rsidRPr="00CD5333">
              <w:rPr>
                <w:rFonts w:cs="宋体" w:hint="eastAsia"/>
                <w:color w:val="000000"/>
                <w:sz w:val="24"/>
              </w:rPr>
              <w:t>12</w:t>
            </w:r>
            <w:r w:rsidRPr="00D4127D">
              <w:rPr>
                <w:rFonts w:cs="宋体" w:hint="eastAsia"/>
                <w:color w:val="000000"/>
                <w:sz w:val="24"/>
              </w:rPr>
              <w:t>O</w:t>
            </w:r>
            <w:r w:rsidRPr="00CD5333">
              <w:rPr>
                <w:rFonts w:cs="宋体" w:hint="eastAsia"/>
                <w:color w:val="000000"/>
                <w:sz w:val="24"/>
              </w:rPr>
              <w:t>9</w:t>
            </w:r>
            <w:r>
              <w:rPr>
                <w:rFonts w:ascii="宋体" w:hAnsi="宋体" w:cs="宋体" w:hint="eastAsia"/>
                <w:color w:val="000000"/>
                <w:sz w:val="24"/>
              </w:rPr>
              <w:t>纳米颗粒的晶型和磁化强度的影响，发现随着超声功率的增强，产物中</w:t>
            </w:r>
            <w:r w:rsidRPr="00D4127D">
              <w:rPr>
                <w:rFonts w:cs="宋体" w:hint="eastAsia"/>
                <w:color w:val="000000"/>
                <w:sz w:val="24"/>
              </w:rPr>
              <w:t>Fe</w:t>
            </w:r>
            <w:r w:rsidRPr="00CD5333">
              <w:rPr>
                <w:rFonts w:cs="宋体" w:hint="eastAsia"/>
                <w:color w:val="000000"/>
                <w:sz w:val="24"/>
              </w:rPr>
              <w:t>3</w:t>
            </w:r>
            <w:r w:rsidRPr="00D4127D">
              <w:rPr>
                <w:rFonts w:cs="宋体" w:hint="eastAsia"/>
                <w:color w:val="000000"/>
                <w:sz w:val="24"/>
              </w:rPr>
              <w:t>O</w:t>
            </w:r>
            <w:r w:rsidRPr="00CD5333">
              <w:rPr>
                <w:rFonts w:cs="宋体" w:hint="eastAsia"/>
                <w:color w:val="000000"/>
                <w:sz w:val="24"/>
              </w:rPr>
              <w:t>4</w:t>
            </w:r>
            <w:r>
              <w:rPr>
                <w:rFonts w:ascii="宋体" w:hAnsi="宋体" w:cs="宋体" w:hint="eastAsia"/>
                <w:color w:val="000000"/>
                <w:sz w:val="24"/>
              </w:rPr>
              <w:t>的结晶</w:t>
            </w:r>
          </w:p>
        </w:tc>
      </w:tr>
      <w:tr w:rsidR="00644F92" w14:paraId="5E457EAA"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5B4AC29" w14:textId="77777777" w:rsidR="00644F92" w:rsidRDefault="00D74D1A">
            <w:pPr>
              <w:adjustRightInd w:val="0"/>
              <w:snapToGrid w:val="0"/>
              <w:spacing w:beforeLines="20" w:before="48" w:afterLines="20" w:after="48" w:line="360" w:lineRule="auto"/>
              <w:rPr>
                <w:rFonts w:ascii="宋体" w:hAnsi="宋体" w:cs="宋体"/>
                <w:color w:val="000000"/>
                <w:sz w:val="24"/>
              </w:rPr>
            </w:pPr>
            <w:r>
              <w:rPr>
                <w:rFonts w:ascii="宋体" w:hAnsi="宋体" w:cs="宋体" w:hint="eastAsia"/>
                <w:color w:val="000000"/>
                <w:sz w:val="24"/>
              </w:rPr>
              <w:lastRenderedPageBreak/>
              <w:t>程度不断提高，并且在</w:t>
            </w:r>
            <w:r w:rsidRPr="00CD5333">
              <w:rPr>
                <w:rFonts w:cs="宋体" w:hint="eastAsia"/>
                <w:color w:val="000000"/>
                <w:sz w:val="24"/>
              </w:rPr>
              <w:t>120</w:t>
            </w:r>
            <w:r w:rsidRPr="00D4127D">
              <w:rPr>
                <w:rFonts w:cs="宋体" w:hint="eastAsia"/>
                <w:color w:val="000000"/>
                <w:sz w:val="24"/>
              </w:rPr>
              <w:t>W</w:t>
            </w:r>
            <w:r>
              <w:rPr>
                <w:rFonts w:ascii="宋体" w:hAnsi="宋体" w:cs="宋体" w:hint="eastAsia"/>
                <w:color w:val="000000"/>
                <w:sz w:val="24"/>
              </w:rPr>
              <w:t>超声功率下所制备的</w:t>
            </w:r>
            <w:r w:rsidRPr="00D4127D">
              <w:rPr>
                <w:rFonts w:cs="宋体" w:hint="eastAsia"/>
                <w:color w:val="000000"/>
                <w:sz w:val="24"/>
              </w:rPr>
              <w:t>SrFe</w:t>
            </w:r>
            <w:r w:rsidRPr="00CD5333">
              <w:rPr>
                <w:rFonts w:cs="宋体" w:hint="eastAsia"/>
                <w:color w:val="000000"/>
                <w:sz w:val="24"/>
              </w:rPr>
              <w:t>12</w:t>
            </w:r>
            <w:r w:rsidRPr="00D4127D">
              <w:rPr>
                <w:rFonts w:cs="宋体" w:hint="eastAsia"/>
                <w:color w:val="000000"/>
                <w:sz w:val="24"/>
              </w:rPr>
              <w:t>O</w:t>
            </w:r>
            <w:r w:rsidRPr="00CD5333">
              <w:rPr>
                <w:rFonts w:cs="宋体" w:hint="eastAsia"/>
                <w:color w:val="000000"/>
                <w:sz w:val="24"/>
              </w:rPr>
              <w:t>9</w:t>
            </w:r>
            <w:r>
              <w:rPr>
                <w:rFonts w:ascii="宋体" w:hAnsi="宋体" w:cs="宋体" w:hint="eastAsia"/>
                <w:color w:val="000000"/>
                <w:sz w:val="24"/>
              </w:rPr>
              <w:t>颗粒具有最高的磁化强度。</w:t>
            </w:r>
            <w:proofErr w:type="spellStart"/>
            <w:r w:rsidRPr="00D4127D">
              <w:rPr>
                <w:rFonts w:cs="宋体" w:hint="eastAsia"/>
                <w:color w:val="000000"/>
                <w:sz w:val="24"/>
              </w:rPr>
              <w:t>Venkatachalaiah</w:t>
            </w:r>
            <w:proofErr w:type="spellEnd"/>
            <w:r>
              <w:rPr>
                <w:rFonts w:ascii="宋体" w:hAnsi="宋体" w:cs="宋体" w:hint="eastAsia"/>
                <w:color w:val="000000"/>
                <w:sz w:val="24"/>
              </w:rPr>
              <w:t>等人研究了不同超声频率对于</w:t>
            </w:r>
            <w:r w:rsidRPr="00D4127D">
              <w:rPr>
                <w:rFonts w:cs="宋体" w:hint="eastAsia"/>
                <w:color w:val="000000"/>
                <w:sz w:val="24"/>
              </w:rPr>
              <w:t>Eu</w:t>
            </w:r>
            <w:r w:rsidRPr="00CD5333">
              <w:rPr>
                <w:rFonts w:cs="宋体" w:hint="eastAsia"/>
                <w:color w:val="000000"/>
                <w:sz w:val="24"/>
              </w:rPr>
              <w:t>3</w:t>
            </w:r>
            <w:r>
              <w:rPr>
                <w:rFonts w:ascii="宋体" w:hAnsi="宋体" w:cs="宋体" w:hint="eastAsia"/>
                <w:color w:val="000000"/>
                <w:sz w:val="24"/>
              </w:rPr>
              <w:t>+掺杂</w:t>
            </w:r>
            <w:r w:rsidRPr="00D4127D">
              <w:rPr>
                <w:rFonts w:cs="宋体" w:hint="eastAsia"/>
                <w:color w:val="000000"/>
                <w:sz w:val="24"/>
              </w:rPr>
              <w:t>Y</w:t>
            </w:r>
            <w:r w:rsidRPr="00CD5333">
              <w:rPr>
                <w:rFonts w:cs="宋体" w:hint="eastAsia"/>
                <w:color w:val="000000"/>
                <w:sz w:val="24"/>
              </w:rPr>
              <w:t>2</w:t>
            </w:r>
            <w:r w:rsidRPr="00D4127D">
              <w:rPr>
                <w:rFonts w:cs="宋体" w:hint="eastAsia"/>
                <w:color w:val="000000"/>
                <w:sz w:val="24"/>
              </w:rPr>
              <w:t>O</w:t>
            </w:r>
            <w:r w:rsidRPr="00CD5333">
              <w:rPr>
                <w:rFonts w:cs="宋体" w:hint="eastAsia"/>
                <w:color w:val="000000"/>
                <w:sz w:val="24"/>
              </w:rPr>
              <w:t>3</w:t>
            </w:r>
            <w:r>
              <w:rPr>
                <w:rFonts w:ascii="宋体" w:hAnsi="宋体" w:cs="宋体" w:hint="eastAsia"/>
                <w:color w:val="000000"/>
                <w:sz w:val="24"/>
              </w:rPr>
              <w:t>微观形貌的控制，发现提高超声频率有利于产物形貌由球状向叶状再到花状的转变。另外，也有研究表明超声频率对于电沉积纳米涂层的形貌有一定的影响。</w:t>
            </w:r>
          </w:p>
          <w:p w14:paraId="3F3D6FA5"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highlight w:val="yellow"/>
              </w:rPr>
            </w:pPr>
            <w:r>
              <w:rPr>
                <w:rFonts w:ascii="宋体" w:hAnsi="宋体" w:cs="宋体" w:hint="eastAsia"/>
                <w:color w:val="000000"/>
                <w:sz w:val="24"/>
              </w:rPr>
              <w:t xml:space="preserve">可以看出，超声化学制备纳米材料是目前的一大研究热点，目前的研究而仅给出了超声控制条件和产物的联系，而没有对超声作用的核心物理机制“空化效应的强度和分布”进行描述。同时，对于影响空化效应的另一重要条件----曝气的研究十分缺乏。  </w:t>
            </w:r>
          </w:p>
          <w:p w14:paraId="32F0E31C" w14:textId="77777777" w:rsidR="00644F92" w:rsidRDefault="00D74D1A">
            <w:pPr>
              <w:spacing w:line="360" w:lineRule="auto"/>
              <w:ind w:firstLineChars="200" w:firstLine="480"/>
              <w:rPr>
                <w:rFonts w:ascii="宋体" w:hAnsi="宋体"/>
                <w:sz w:val="24"/>
              </w:rPr>
            </w:pPr>
            <w:r>
              <w:rPr>
                <w:rFonts w:ascii="宋体" w:hAnsi="宋体" w:cs="宋体" w:hint="eastAsia"/>
                <w:color w:val="000000"/>
                <w:sz w:val="24"/>
              </w:rPr>
              <w:t>综合以上</w:t>
            </w:r>
            <w:r w:rsidRPr="00CD5333">
              <w:rPr>
                <w:rFonts w:cs="宋体" w:hint="eastAsia"/>
                <w:color w:val="000000"/>
                <w:sz w:val="24"/>
              </w:rPr>
              <w:t>1</w:t>
            </w:r>
            <w:r>
              <w:rPr>
                <w:rFonts w:ascii="宋体" w:hAnsi="宋体" w:cs="宋体" w:hint="eastAsia"/>
                <w:color w:val="000000"/>
                <w:sz w:val="24"/>
              </w:rPr>
              <w:t>、</w:t>
            </w:r>
            <w:r w:rsidRPr="00CD5333">
              <w:rPr>
                <w:rFonts w:cs="宋体" w:hint="eastAsia"/>
                <w:color w:val="000000"/>
                <w:sz w:val="24"/>
              </w:rPr>
              <w:t>2</w:t>
            </w:r>
            <w:r>
              <w:rPr>
                <w:rFonts w:ascii="宋体" w:hAnsi="宋体" w:cs="宋体" w:hint="eastAsia"/>
                <w:color w:val="000000"/>
                <w:sz w:val="24"/>
              </w:rPr>
              <w:t>两方面的研究进展，</w:t>
            </w:r>
            <w:r w:rsidRPr="00D4127D">
              <w:rPr>
                <w:rFonts w:cs="宋体" w:hint="eastAsia"/>
                <w:color w:val="000000"/>
                <w:sz w:val="24"/>
              </w:rPr>
              <w:t>PEC</w:t>
            </w:r>
            <w:r>
              <w:rPr>
                <w:rFonts w:ascii="宋体" w:hAnsi="宋体" w:cs="宋体" w:hint="eastAsia"/>
                <w:color w:val="000000"/>
                <w:sz w:val="24"/>
              </w:rPr>
              <w:t>传感器中的材料组成，晶型，结构，形貌等均对其性能有巨大的影响。而超声化学法在控制纳米材料形貌方面具有独特的优势，然而目前主要集中于对超声参数控制的研究，而忽略了曝气这一重要条件的影响。尚未深入系统的研究超声对化学合成纳米材料过程中的调控机理。</w:t>
            </w:r>
          </w:p>
        </w:tc>
      </w:tr>
      <w:tr w:rsidR="00644F92" w14:paraId="17D109F4" w14:textId="77777777">
        <w:tblPrEx>
          <w:tblCellMar>
            <w:left w:w="0" w:type="dxa"/>
            <w:right w:w="0" w:type="dxa"/>
          </w:tblCellMar>
        </w:tblPrEx>
        <w:trPr>
          <w:cantSplit/>
          <w:trHeight w:val="9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2B192344" w14:textId="77777777" w:rsidR="00644F92" w:rsidRDefault="00D74D1A">
            <w:pPr>
              <w:numPr>
                <w:ilvl w:val="0"/>
                <w:numId w:val="7"/>
              </w:numPr>
              <w:rPr>
                <w:rFonts w:ascii="宋体" w:hAnsi="宋体"/>
                <w:sz w:val="24"/>
              </w:rPr>
            </w:pPr>
            <w:r>
              <w:rPr>
                <w:rFonts w:ascii="宋体" w:hAnsi="宋体" w:hint="eastAsia"/>
                <w:sz w:val="24"/>
              </w:rPr>
              <w:t>项目的技术路线、创新点与项目特色</w:t>
            </w:r>
          </w:p>
          <w:p w14:paraId="7E6AA391" w14:textId="77777777" w:rsidR="00644F92" w:rsidRDefault="00D74D1A" w:rsidP="00D2631E">
            <w:pPr>
              <w:spacing w:beforeLines="50" w:before="120" w:line="360" w:lineRule="auto"/>
              <w:ind w:firstLineChars="200" w:firstLine="480"/>
              <w:rPr>
                <w:ins w:id="0" w:author="Changyu" w:date="2020-05-14T16:09:00Z"/>
                <w:sz w:val="24"/>
              </w:rPr>
            </w:pPr>
            <w:r>
              <w:rPr>
                <w:rFonts w:hint="eastAsia"/>
                <w:sz w:val="24"/>
              </w:rPr>
              <w:t>技术路线：本项目基于搭建的超声化学反应平台实现硫化镉纳米传感器的可控制备，在制备过程中调整曝气参数等条件，制得样品后对样品进行结构、性能分析，得到“反应参数</w:t>
            </w:r>
            <w:r>
              <w:rPr>
                <w:rFonts w:hint="eastAsia"/>
                <w:sz w:val="24"/>
              </w:rPr>
              <w:t>-</w:t>
            </w:r>
            <w:r>
              <w:rPr>
                <w:rFonts w:hint="eastAsia"/>
                <w:sz w:val="24"/>
              </w:rPr>
              <w:t>空化作用</w:t>
            </w:r>
            <w:r>
              <w:rPr>
                <w:rFonts w:hint="eastAsia"/>
                <w:sz w:val="24"/>
              </w:rPr>
              <w:t>-</w:t>
            </w:r>
            <w:r>
              <w:rPr>
                <w:rFonts w:hint="eastAsia"/>
                <w:sz w:val="24"/>
              </w:rPr>
              <w:t>结构形貌</w:t>
            </w:r>
            <w:r>
              <w:rPr>
                <w:rFonts w:hint="eastAsia"/>
                <w:sz w:val="24"/>
              </w:rPr>
              <w:t>-</w:t>
            </w:r>
            <w:r>
              <w:rPr>
                <w:rFonts w:hint="eastAsia"/>
                <w:sz w:val="24"/>
              </w:rPr>
              <w:t>传感性能”内在联系。（技术路线图见下页）</w:t>
            </w:r>
          </w:p>
          <w:p w14:paraId="5C11F6E6" w14:textId="77777777" w:rsidR="00644F92" w:rsidRDefault="00D74D1A" w:rsidP="00D2631E">
            <w:pPr>
              <w:spacing w:beforeLines="50" w:before="120" w:line="360" w:lineRule="auto"/>
              <w:ind w:firstLineChars="200" w:firstLine="480"/>
              <w:rPr>
                <w:sz w:val="24"/>
              </w:rPr>
            </w:pPr>
            <w:r>
              <w:rPr>
                <w:rFonts w:hint="eastAsia"/>
                <w:sz w:val="24"/>
              </w:rPr>
              <w:t>创新点：关于溶液中气泡状态对于空化效应的影响不容忽视，但是目前研究成果并不充裕。我们的创新点在于从调控溶液中的气泡状态从而有效改变空化效应并控制化学反应过程入手，分别系统研究气泡数量和气体种类对于空化效应以及合成的纳米材料光电化学传感性能的影响。</w:t>
            </w:r>
          </w:p>
          <w:p w14:paraId="3839ADE5" w14:textId="77777777" w:rsidR="00644F92" w:rsidRDefault="00D74D1A" w:rsidP="00D2631E">
            <w:pPr>
              <w:spacing w:beforeLines="50" w:before="120" w:line="360" w:lineRule="auto"/>
              <w:ind w:firstLineChars="200" w:firstLine="480"/>
              <w:rPr>
                <w:sz w:val="24"/>
              </w:rPr>
            </w:pPr>
            <w:r>
              <w:rPr>
                <w:rFonts w:hint="eastAsia"/>
                <w:sz w:val="24"/>
              </w:rPr>
              <w:t>项目特色为在调控溶液中</w:t>
            </w:r>
            <w:r w:rsidR="00D2631E">
              <w:rPr>
                <w:rFonts w:hint="eastAsia"/>
                <w:sz w:val="24"/>
              </w:rPr>
              <w:t>的</w:t>
            </w:r>
            <w:r>
              <w:rPr>
                <w:rFonts w:hint="eastAsia"/>
                <w:sz w:val="24"/>
              </w:rPr>
              <w:t>气泡状态时，我们选择了曝入气泡数量和气体种类作为变量。在研究气体种类的影响时，我们可以选择尝试氧气，氮气，二氧化碳气体，氦气等各类气体</w:t>
            </w:r>
            <w:r w:rsidR="00D2631E">
              <w:rPr>
                <w:rFonts w:hint="eastAsia"/>
                <w:sz w:val="24"/>
              </w:rPr>
              <w:t>，研究其</w:t>
            </w:r>
            <w:r>
              <w:rPr>
                <w:rFonts w:hint="eastAsia"/>
                <w:sz w:val="24"/>
              </w:rPr>
              <w:t>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tc>
      </w:tr>
      <w:tr w:rsidR="00644F92" w14:paraId="0A9D4C85" w14:textId="77777777">
        <w:tblPrEx>
          <w:tblCellMar>
            <w:left w:w="0" w:type="dxa"/>
            <w:right w:w="0" w:type="dxa"/>
          </w:tblCellMar>
        </w:tblPrEx>
        <w:trPr>
          <w:cantSplit/>
          <w:trHeight w:val="11999"/>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9778E5C" w14:textId="783E5EF6" w:rsidR="005F2C3A" w:rsidRDefault="00C60097">
            <w:pPr>
              <w:jc w:val="left"/>
              <w:rPr>
                <w:rFonts w:ascii="宋体" w:hAnsi="宋体"/>
                <w:noProof/>
                <w:sz w:val="24"/>
              </w:rPr>
            </w:pPr>
            <w:r>
              <w:rPr>
                <w:rFonts w:ascii="宋体" w:hAnsi="宋体" w:hint="eastAsia"/>
                <w:noProof/>
                <w:sz w:val="24"/>
              </w:rPr>
              <w:lastRenderedPageBreak/>
              <w:drawing>
                <wp:anchor distT="0" distB="0" distL="114300" distR="114300" simplePos="0" relativeHeight="251658240" behindDoc="1" locked="0" layoutInCell="1" allowOverlap="1" wp14:anchorId="262FAEB0" wp14:editId="7CED32C5">
                  <wp:simplePos x="0" y="0"/>
                  <wp:positionH relativeFrom="column">
                    <wp:posOffset>-30480</wp:posOffset>
                  </wp:positionH>
                  <wp:positionV relativeFrom="paragraph">
                    <wp:posOffset>1031240</wp:posOffset>
                  </wp:positionV>
                  <wp:extent cx="6651625" cy="57111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1625" cy="571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D1A">
              <w:rPr>
                <w:rFonts w:ascii="宋体" w:hAnsi="宋体" w:hint="eastAsia"/>
                <w:sz w:val="24"/>
              </w:rPr>
              <w:t>技术路线：</w:t>
            </w:r>
            <w:r w:rsidR="00D4127D">
              <w:rPr>
                <w:rFonts w:ascii="宋体" w:hAnsi="宋体" w:hint="eastAsia"/>
                <w:noProof/>
                <w:sz w:val="24"/>
              </w:rPr>
              <w:t xml:space="preserve"> </w:t>
            </w:r>
            <w:bookmarkStart w:id="1" w:name="_GoBack"/>
            <w:bookmarkEnd w:id="1"/>
          </w:p>
        </w:tc>
      </w:tr>
      <w:tr w:rsidR="00644F92" w14:paraId="780A7657"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F8D4FC6" w14:textId="77777777" w:rsidR="00644F92" w:rsidRDefault="00D74D1A">
            <w:pPr>
              <w:numPr>
                <w:ilvl w:val="0"/>
                <w:numId w:val="8"/>
              </w:numPr>
              <w:rPr>
                <w:rFonts w:ascii="宋体" w:hAnsi="宋体"/>
                <w:sz w:val="24"/>
              </w:rPr>
            </w:pPr>
            <w:r>
              <w:rPr>
                <w:rFonts w:ascii="宋体" w:hAnsi="宋体" w:hint="eastAsia"/>
                <w:sz w:val="24"/>
              </w:rPr>
              <w:lastRenderedPageBreak/>
              <w:t>项目研究进度安排</w:t>
            </w:r>
          </w:p>
          <w:p w14:paraId="7B3A4760" w14:textId="77777777" w:rsidR="00644F92" w:rsidRDefault="00D74D1A">
            <w:pPr>
              <w:spacing w:line="360" w:lineRule="auto"/>
              <w:ind w:firstLineChars="200" w:firstLine="480"/>
              <w:rPr>
                <w:rFonts w:ascii="宋体" w:hAnsi="宋体"/>
                <w:sz w:val="24"/>
              </w:rPr>
            </w:pPr>
            <w:r>
              <w:rPr>
                <w:rFonts w:ascii="宋体" w:hAnsi="宋体" w:hint="eastAsia"/>
                <w:sz w:val="24"/>
              </w:rPr>
              <w:t>本项目研究预计一年时间，研究进度安排如下：</w:t>
            </w:r>
          </w:p>
          <w:p w14:paraId="05D13606" w14:textId="77777777" w:rsidR="00644F92" w:rsidRDefault="00D74D1A">
            <w:pPr>
              <w:spacing w:line="360" w:lineRule="auto"/>
              <w:ind w:left="2640" w:hangingChars="1100" w:hanging="2640"/>
              <w:rPr>
                <w:rFonts w:ascii="宋体" w:hAnsi="宋体"/>
                <w:sz w:val="24"/>
              </w:rPr>
            </w:pPr>
            <w:r>
              <w:rPr>
                <w:rFonts w:ascii="宋体" w:hAnsi="宋体" w:hint="eastAsia"/>
                <w:sz w:val="24"/>
              </w:rPr>
              <w:t>（</w:t>
            </w:r>
            <w:r w:rsidRPr="00CD5333">
              <w:rPr>
                <w:rFonts w:hint="eastAsia"/>
                <w:sz w:val="24"/>
              </w:rPr>
              <w:t>1</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05</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07</w:t>
            </w:r>
            <w:r>
              <w:rPr>
                <w:rFonts w:ascii="宋体" w:hAnsi="宋体" w:hint="eastAsia"/>
                <w:sz w:val="24"/>
              </w:rPr>
              <w:t xml:space="preserve">  搜集当前国内外资料，了解发展现状，阅读相关资料文献，掌握具体实验原理，制定初步方案；</w:t>
            </w:r>
          </w:p>
          <w:p w14:paraId="4612394E" w14:textId="77777777" w:rsidR="00644F92" w:rsidRDefault="00D74D1A">
            <w:pPr>
              <w:spacing w:line="360" w:lineRule="auto"/>
              <w:ind w:left="2640" w:hangingChars="1100" w:hanging="2640"/>
              <w:rPr>
                <w:rFonts w:ascii="宋体" w:hAnsi="宋体"/>
                <w:sz w:val="24"/>
              </w:rPr>
            </w:pPr>
            <w:r>
              <w:rPr>
                <w:rFonts w:ascii="宋体" w:hAnsi="宋体" w:hint="eastAsia"/>
                <w:sz w:val="24"/>
              </w:rPr>
              <w:t>（</w:t>
            </w:r>
            <w:r w:rsidRPr="00CD5333">
              <w:rPr>
                <w:rFonts w:hint="eastAsia"/>
                <w:sz w:val="24"/>
              </w:rPr>
              <w:t>2</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08</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10</w:t>
            </w:r>
            <w:r>
              <w:rPr>
                <w:rFonts w:ascii="宋体" w:hAnsi="宋体" w:hint="eastAsia"/>
                <w:sz w:val="24"/>
              </w:rPr>
              <w:t xml:space="preserve">  在实验室学习实验所用到的仪器及具体操作步骤，实验研究曝入气泡数量和气体种类对于改变空化效应的影响；</w:t>
            </w:r>
          </w:p>
          <w:p w14:paraId="442D36DC" w14:textId="77777777" w:rsidR="00644F92" w:rsidRDefault="00D74D1A">
            <w:pPr>
              <w:spacing w:line="360" w:lineRule="auto"/>
              <w:ind w:left="2640" w:hangingChars="1100" w:hanging="2640"/>
              <w:rPr>
                <w:sz w:val="24"/>
              </w:rPr>
            </w:pPr>
            <w:r>
              <w:rPr>
                <w:rFonts w:ascii="宋体" w:hAnsi="宋体" w:hint="eastAsia"/>
                <w:sz w:val="24"/>
              </w:rPr>
              <w:t>（</w:t>
            </w:r>
            <w:r w:rsidRPr="00CD5333">
              <w:rPr>
                <w:rFonts w:hint="eastAsia"/>
                <w:sz w:val="24"/>
              </w:rPr>
              <w:t>3</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11</w:t>
            </w:r>
            <w:r>
              <w:rPr>
                <w:rFonts w:ascii="宋体" w:hAnsi="宋体" w:hint="eastAsia"/>
                <w:sz w:val="24"/>
              </w:rPr>
              <w:t>-</w:t>
            </w:r>
            <w:r w:rsidRPr="00CD5333">
              <w:rPr>
                <w:rFonts w:hint="eastAsia"/>
                <w:sz w:val="24"/>
              </w:rPr>
              <w:t>2020</w:t>
            </w:r>
            <w:r>
              <w:rPr>
                <w:rFonts w:ascii="宋体" w:hAnsi="宋体" w:hint="eastAsia"/>
                <w:sz w:val="24"/>
              </w:rPr>
              <w:t>.</w:t>
            </w:r>
            <w:r w:rsidRPr="00CD5333">
              <w:rPr>
                <w:rFonts w:hint="eastAsia"/>
                <w:sz w:val="24"/>
              </w:rPr>
              <w:t>12</w:t>
            </w:r>
            <w:r>
              <w:rPr>
                <w:rFonts w:ascii="宋体" w:hAnsi="宋体" w:hint="eastAsia"/>
                <w:sz w:val="24"/>
              </w:rPr>
              <w:t xml:space="preserve">  改变两个变量，制备纳米材料并研究其</w:t>
            </w:r>
            <w:r>
              <w:rPr>
                <w:rFonts w:hint="eastAsia"/>
                <w:sz w:val="24"/>
              </w:rPr>
              <w:t>光电化学传感性能，得到所有实验数据；</w:t>
            </w:r>
          </w:p>
          <w:p w14:paraId="159E6161" w14:textId="77777777" w:rsidR="00644F92" w:rsidRDefault="00D74D1A">
            <w:pPr>
              <w:spacing w:line="360" w:lineRule="auto"/>
              <w:ind w:left="2640" w:hangingChars="1100" w:hanging="2640"/>
              <w:rPr>
                <w:rFonts w:ascii="宋体" w:hAnsi="宋体"/>
                <w:sz w:val="24"/>
              </w:rPr>
            </w:pPr>
            <w:r>
              <w:rPr>
                <w:rFonts w:asciiTheme="minorEastAsia" w:eastAsiaTheme="minorEastAsia" w:hAnsiTheme="minorEastAsia" w:cstheme="minorEastAsia" w:hint="eastAsia"/>
                <w:sz w:val="24"/>
              </w:rPr>
              <w:t>（</w:t>
            </w:r>
            <w:r w:rsidRPr="00CD5333">
              <w:rPr>
                <w:rFonts w:eastAsiaTheme="minorEastAsia" w:cstheme="minorEastAsia" w:hint="eastAsia"/>
                <w:sz w:val="24"/>
              </w:rPr>
              <w:t>4</w:t>
            </w:r>
            <w:r>
              <w:rPr>
                <w:rFonts w:asciiTheme="minorEastAsia" w:eastAsiaTheme="minorEastAsia" w:hAnsiTheme="minorEastAsia" w:cstheme="minorEastAsia" w:hint="eastAsia"/>
                <w:sz w:val="24"/>
              </w:rPr>
              <w:t>）</w:t>
            </w:r>
            <w:r w:rsidRPr="00CD5333">
              <w:rPr>
                <w:rFonts w:eastAsiaTheme="minorEastAsia" w:cstheme="minorEastAsia" w:hint="eastAsia"/>
                <w:sz w:val="24"/>
              </w:rPr>
              <w:t>2021</w:t>
            </w:r>
            <w:r>
              <w:rPr>
                <w:rFonts w:asciiTheme="minorEastAsia" w:eastAsiaTheme="minorEastAsia" w:hAnsiTheme="minorEastAsia" w:cstheme="minorEastAsia" w:hint="eastAsia"/>
                <w:sz w:val="24"/>
              </w:rPr>
              <w:t>.</w:t>
            </w:r>
            <w:r w:rsidRPr="00CD5333">
              <w:rPr>
                <w:rFonts w:eastAsiaTheme="minorEastAsia" w:cstheme="minorEastAsia" w:hint="eastAsia"/>
                <w:sz w:val="24"/>
              </w:rPr>
              <w:t>01</w:t>
            </w:r>
            <w:r>
              <w:rPr>
                <w:rFonts w:asciiTheme="minorEastAsia" w:eastAsiaTheme="minorEastAsia" w:hAnsiTheme="minorEastAsia" w:cstheme="minorEastAsia" w:hint="eastAsia"/>
                <w:sz w:val="24"/>
              </w:rPr>
              <w:t>-</w:t>
            </w:r>
            <w:r w:rsidRPr="00CD5333">
              <w:rPr>
                <w:rFonts w:eastAsiaTheme="minorEastAsia" w:cstheme="minorEastAsia" w:hint="eastAsia"/>
                <w:sz w:val="24"/>
              </w:rPr>
              <w:t>2021</w:t>
            </w:r>
            <w:r>
              <w:rPr>
                <w:rFonts w:asciiTheme="minorEastAsia" w:eastAsiaTheme="minorEastAsia" w:hAnsiTheme="minorEastAsia" w:cstheme="minorEastAsia" w:hint="eastAsia"/>
                <w:sz w:val="24"/>
              </w:rPr>
              <w:t>.</w:t>
            </w:r>
            <w:r w:rsidRPr="00CD5333">
              <w:rPr>
                <w:rFonts w:eastAsiaTheme="minorEastAsia" w:cstheme="minorEastAsia" w:hint="eastAsia"/>
                <w:sz w:val="24"/>
              </w:rPr>
              <w:t>04</w:t>
            </w:r>
            <w:r>
              <w:rPr>
                <w:rFonts w:asciiTheme="minorEastAsia" w:eastAsiaTheme="minorEastAsia" w:hAnsiTheme="minorEastAsia" w:cstheme="minorEastAsia" w:hint="eastAsia"/>
                <w:sz w:val="24"/>
              </w:rPr>
              <w:t xml:space="preserve">  分析实验数据及实验过程中是否存在问题，探究出</w:t>
            </w:r>
            <w:r>
              <w:rPr>
                <w:rFonts w:ascii="宋体" w:hAnsi="宋体" w:hint="eastAsia"/>
                <w:sz w:val="24"/>
              </w:rPr>
              <w:t>曝入气泡 数量的最优参数以及不同气体种类的作用，完成论文。</w:t>
            </w:r>
          </w:p>
        </w:tc>
      </w:tr>
      <w:tr w:rsidR="00644F92" w14:paraId="4FA577ED"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46AD8F9" w14:textId="77777777" w:rsidR="00644F92" w:rsidRDefault="00D74D1A">
            <w:pPr>
              <w:spacing w:line="360" w:lineRule="auto"/>
              <w:rPr>
                <w:rFonts w:ascii="宋体" w:hAnsi="宋体"/>
                <w:sz w:val="24"/>
              </w:rPr>
            </w:pPr>
            <w:r>
              <w:rPr>
                <w:rFonts w:ascii="宋体" w:hAnsi="宋体" w:hint="eastAsia"/>
                <w:sz w:val="24"/>
              </w:rPr>
              <w:t>（四）项目研究已有基础</w:t>
            </w:r>
          </w:p>
          <w:p w14:paraId="52129B8D" w14:textId="77777777" w:rsidR="00644F92" w:rsidRDefault="00D74D1A">
            <w:pPr>
              <w:spacing w:line="360" w:lineRule="auto"/>
              <w:rPr>
                <w:rFonts w:ascii="宋体" w:hAnsi="宋体"/>
                <w:sz w:val="24"/>
              </w:rPr>
            </w:pPr>
            <w:r w:rsidRPr="00CD5333">
              <w:rPr>
                <w:rFonts w:hint="eastAsia"/>
                <w:sz w:val="24"/>
              </w:rPr>
              <w:t>1</w:t>
            </w:r>
            <w:r>
              <w:rPr>
                <w:rFonts w:ascii="宋体" w:hAnsi="宋体" w:hint="eastAsia"/>
                <w:sz w:val="24"/>
              </w:rPr>
              <w:t>.与本项目有关的研究积累和已取得的成绩</w:t>
            </w:r>
          </w:p>
          <w:p w14:paraId="2EE65AEC" w14:textId="77777777" w:rsidR="00644F92" w:rsidRDefault="00D74D1A">
            <w:pPr>
              <w:spacing w:line="360" w:lineRule="auto"/>
              <w:ind w:firstLineChars="200" w:firstLine="480"/>
              <w:rPr>
                <w:rFonts w:ascii="宋体" w:hAnsi="宋体"/>
                <w:sz w:val="24"/>
              </w:rPr>
            </w:pPr>
            <w:r>
              <w:rPr>
                <w:rFonts w:ascii="宋体" w:hAnsi="宋体" w:hint="eastAsia"/>
                <w:sz w:val="24"/>
              </w:rPr>
              <w:t>团队成员提前学习《固体物理学》《材料结构分析与方法》《纳米材料与技术》等内容，学习晶体的结构特性，学习微波水热法，</w:t>
            </w:r>
            <w:r w:rsidRPr="00D4127D">
              <w:rPr>
                <w:rFonts w:hint="eastAsia"/>
                <w:sz w:val="24"/>
              </w:rPr>
              <w:t>CVD</w:t>
            </w:r>
            <w:r>
              <w:rPr>
                <w:rFonts w:ascii="宋体" w:hAnsi="宋体" w:hint="eastAsia"/>
                <w:sz w:val="24"/>
              </w:rPr>
              <w:t>等制备方法的原理，学习</w:t>
            </w:r>
            <w:r w:rsidRPr="00D4127D">
              <w:rPr>
                <w:rFonts w:hint="eastAsia"/>
                <w:sz w:val="24"/>
              </w:rPr>
              <w:t>XRD</w:t>
            </w:r>
            <w:r>
              <w:rPr>
                <w:rFonts w:ascii="宋体" w:hAnsi="宋体" w:hint="eastAsia"/>
                <w:sz w:val="24"/>
              </w:rPr>
              <w:t>，</w:t>
            </w:r>
            <w:r w:rsidRPr="00D4127D">
              <w:rPr>
                <w:rFonts w:hint="eastAsia"/>
                <w:sz w:val="24"/>
              </w:rPr>
              <w:t>SEM</w:t>
            </w:r>
            <w:r>
              <w:rPr>
                <w:rFonts w:ascii="宋体" w:hAnsi="宋体" w:hint="eastAsia"/>
                <w:sz w:val="24"/>
              </w:rPr>
              <w:t>，</w:t>
            </w:r>
            <w:r w:rsidRPr="00D4127D">
              <w:rPr>
                <w:rFonts w:hint="eastAsia"/>
                <w:sz w:val="24"/>
              </w:rPr>
              <w:t>AFM</w:t>
            </w:r>
            <w:r>
              <w:rPr>
                <w:rFonts w:ascii="宋体" w:hAnsi="宋体" w:hint="eastAsia"/>
                <w:sz w:val="24"/>
              </w:rPr>
              <w:t>等表征仪器的原理。在实验室开始初步学习制备方法的具体操作。</w:t>
            </w:r>
          </w:p>
          <w:p w14:paraId="563ADC63" w14:textId="77777777" w:rsidR="00644F92" w:rsidRDefault="00D74D1A">
            <w:pPr>
              <w:numPr>
                <w:ilvl w:val="0"/>
                <w:numId w:val="9"/>
              </w:numPr>
              <w:spacing w:line="360" w:lineRule="auto"/>
              <w:rPr>
                <w:rFonts w:ascii="宋体" w:hAnsi="宋体"/>
                <w:sz w:val="24"/>
              </w:rPr>
            </w:pPr>
            <w:r>
              <w:rPr>
                <w:rFonts w:ascii="宋体" w:hAnsi="宋体" w:hint="eastAsia"/>
                <w:sz w:val="24"/>
              </w:rPr>
              <w:t>已具备的条件、尚缺少的条件及解决方法</w:t>
            </w:r>
          </w:p>
          <w:p w14:paraId="2B2594D6" w14:textId="77777777" w:rsidR="00644F92" w:rsidRDefault="00D74D1A">
            <w:pPr>
              <w:spacing w:line="360" w:lineRule="auto"/>
              <w:rPr>
                <w:rFonts w:ascii="宋体" w:hAnsi="宋体"/>
                <w:sz w:val="24"/>
              </w:rPr>
            </w:pPr>
            <w:r>
              <w:rPr>
                <w:rFonts w:ascii="宋体" w:hAnsi="宋体" w:hint="eastAsia"/>
                <w:sz w:val="24"/>
              </w:rPr>
              <w:t>已具备条件：</w:t>
            </w:r>
          </w:p>
          <w:p w14:paraId="5BCBAB89" w14:textId="77777777" w:rsidR="00644F92" w:rsidRDefault="00D74D1A">
            <w:pPr>
              <w:spacing w:line="360" w:lineRule="auto"/>
              <w:rPr>
                <w:rFonts w:ascii="宋体" w:hAnsi="宋体"/>
                <w:sz w:val="24"/>
              </w:rPr>
            </w:pPr>
            <w:r>
              <w:rPr>
                <w:rFonts w:ascii="宋体" w:hAnsi="宋体" w:hint="eastAsia"/>
                <w:sz w:val="24"/>
              </w:rPr>
              <w:t>(</w:t>
            </w:r>
            <w:r w:rsidRPr="00CD5333">
              <w:rPr>
                <w:rFonts w:hint="eastAsia"/>
                <w:sz w:val="24"/>
              </w:rPr>
              <w:t>1</w:t>
            </w:r>
            <w:r>
              <w:rPr>
                <w:rFonts w:ascii="宋体" w:hAnsi="宋体" w:hint="eastAsia"/>
                <w:sz w:val="24"/>
              </w:rPr>
              <w:t>)材料制备方面：</w:t>
            </w:r>
          </w:p>
          <w:p w14:paraId="2F807FC9" w14:textId="77777777" w:rsidR="00644F92" w:rsidRDefault="00D74D1A">
            <w:pPr>
              <w:spacing w:line="360" w:lineRule="auto"/>
              <w:rPr>
                <w:rFonts w:ascii="宋体" w:hAnsi="宋体"/>
                <w:sz w:val="24"/>
              </w:rPr>
            </w:pPr>
            <w:r>
              <w:rPr>
                <w:rFonts w:ascii="宋体" w:hAnsi="宋体" w:hint="eastAsia"/>
                <w:sz w:val="24"/>
              </w:rPr>
              <w:t xml:space="preserve">美国 </w:t>
            </w:r>
            <w:r w:rsidRPr="00D4127D">
              <w:rPr>
                <w:rFonts w:hint="eastAsia"/>
                <w:sz w:val="24"/>
              </w:rPr>
              <w:t>Sonics</w:t>
            </w:r>
            <w:r>
              <w:rPr>
                <w:rFonts w:ascii="宋体" w:hAnsi="宋体" w:hint="eastAsia"/>
                <w:sz w:val="24"/>
              </w:rPr>
              <w:t xml:space="preserve"> 超声波发生器 </w:t>
            </w:r>
            <w:r w:rsidRPr="00D4127D">
              <w:rPr>
                <w:rFonts w:hint="eastAsia"/>
                <w:sz w:val="24"/>
              </w:rPr>
              <w:t>VCX</w:t>
            </w:r>
            <w:r>
              <w:rPr>
                <w:rFonts w:ascii="宋体" w:hAnsi="宋体" w:hint="eastAsia"/>
                <w:sz w:val="24"/>
              </w:rPr>
              <w:t>-</w:t>
            </w:r>
            <w:r w:rsidRPr="00CD5333">
              <w:rPr>
                <w:rFonts w:hint="eastAsia"/>
                <w:sz w:val="24"/>
              </w:rPr>
              <w:t>1600</w:t>
            </w:r>
          </w:p>
          <w:p w14:paraId="6FB313C4" w14:textId="77777777" w:rsidR="00644F92" w:rsidRDefault="00D74D1A">
            <w:pPr>
              <w:spacing w:line="360" w:lineRule="auto"/>
              <w:rPr>
                <w:rFonts w:ascii="宋体" w:hAnsi="宋体"/>
                <w:sz w:val="24"/>
              </w:rPr>
            </w:pPr>
            <w:r>
              <w:rPr>
                <w:rFonts w:ascii="宋体" w:hAnsi="宋体" w:hint="eastAsia"/>
                <w:sz w:val="24"/>
              </w:rPr>
              <w:t>  微波水热仪</w:t>
            </w:r>
          </w:p>
          <w:p w14:paraId="440A2690" w14:textId="77777777" w:rsidR="00644F92" w:rsidRDefault="00D74D1A">
            <w:pPr>
              <w:spacing w:line="360" w:lineRule="auto"/>
              <w:rPr>
                <w:rFonts w:ascii="宋体" w:hAnsi="宋体"/>
                <w:sz w:val="24"/>
              </w:rPr>
            </w:pPr>
            <w:r>
              <w:rPr>
                <w:rFonts w:ascii="宋体" w:hAnsi="宋体" w:hint="eastAsia"/>
                <w:sz w:val="24"/>
              </w:rPr>
              <w:t>  湿化学反应系统</w:t>
            </w:r>
          </w:p>
          <w:p w14:paraId="54762C91" w14:textId="77777777" w:rsidR="00644F92" w:rsidRDefault="00D74D1A">
            <w:pPr>
              <w:spacing w:line="360" w:lineRule="auto"/>
              <w:rPr>
                <w:rFonts w:ascii="宋体" w:hAnsi="宋体"/>
                <w:sz w:val="24"/>
              </w:rPr>
            </w:pPr>
            <w:r>
              <w:rPr>
                <w:rFonts w:ascii="宋体" w:hAnsi="宋体" w:hint="eastAsia"/>
                <w:sz w:val="24"/>
              </w:rPr>
              <w:t xml:space="preserve">  真空/气氛箱式炉和双温区管式炉（ </w:t>
            </w:r>
            <w:r w:rsidRPr="00CD5333">
              <w:rPr>
                <w:rFonts w:hint="eastAsia"/>
                <w:sz w:val="24"/>
              </w:rPr>
              <w:t>1600</w:t>
            </w:r>
            <w:r>
              <w:rPr>
                <w:rFonts w:ascii="宋体" w:hAnsi="宋体" w:hint="eastAsia"/>
                <w:sz w:val="24"/>
              </w:rPr>
              <w:t>℃）</w:t>
            </w:r>
          </w:p>
          <w:p w14:paraId="549890BD" w14:textId="77777777" w:rsidR="00644F92" w:rsidRDefault="00D74D1A">
            <w:pPr>
              <w:spacing w:line="360" w:lineRule="auto"/>
              <w:rPr>
                <w:rFonts w:ascii="宋体" w:hAnsi="宋体"/>
                <w:sz w:val="24"/>
              </w:rPr>
            </w:pPr>
            <w:r>
              <w:rPr>
                <w:rFonts w:ascii="宋体" w:hAnsi="宋体" w:hint="eastAsia"/>
                <w:sz w:val="24"/>
              </w:rPr>
              <w:t xml:space="preserve">  电极蒸镀和溅射系统（含 </w:t>
            </w:r>
            <w:r w:rsidRPr="00D4127D">
              <w:rPr>
                <w:rFonts w:hint="eastAsia"/>
                <w:sz w:val="24"/>
              </w:rPr>
              <w:t>Pt</w:t>
            </w:r>
            <w:r>
              <w:rPr>
                <w:rFonts w:ascii="宋体" w:hAnsi="宋体" w:hint="eastAsia"/>
                <w:sz w:val="24"/>
              </w:rPr>
              <w:t xml:space="preserve">、 </w:t>
            </w:r>
            <w:r w:rsidRPr="00D4127D">
              <w:rPr>
                <w:rFonts w:hint="eastAsia"/>
                <w:sz w:val="24"/>
              </w:rPr>
              <w:t>Au</w:t>
            </w:r>
            <w:r>
              <w:rPr>
                <w:rFonts w:ascii="宋体" w:hAnsi="宋体" w:hint="eastAsia"/>
                <w:sz w:val="24"/>
              </w:rPr>
              <w:t xml:space="preserve">、 </w:t>
            </w:r>
            <w:r w:rsidRPr="00D4127D">
              <w:rPr>
                <w:rFonts w:hint="eastAsia"/>
                <w:sz w:val="24"/>
              </w:rPr>
              <w:t>Ag</w:t>
            </w:r>
            <w:r>
              <w:rPr>
                <w:rFonts w:ascii="宋体" w:hAnsi="宋体" w:hint="eastAsia"/>
                <w:sz w:val="24"/>
              </w:rPr>
              <w:t xml:space="preserve"> 等多种电极材料）</w:t>
            </w:r>
          </w:p>
          <w:p w14:paraId="7BF5893C" w14:textId="77777777" w:rsidR="00644F92" w:rsidRDefault="00D74D1A">
            <w:pPr>
              <w:spacing w:line="360" w:lineRule="auto"/>
              <w:rPr>
                <w:rFonts w:ascii="宋体" w:hAnsi="宋体"/>
                <w:sz w:val="24"/>
              </w:rPr>
            </w:pPr>
            <w:r>
              <w:rPr>
                <w:rFonts w:ascii="宋体" w:hAnsi="宋体" w:hint="eastAsia"/>
                <w:sz w:val="24"/>
              </w:rPr>
              <w:t>(</w:t>
            </w:r>
            <w:r w:rsidRPr="00CD5333">
              <w:rPr>
                <w:rFonts w:hint="eastAsia"/>
                <w:sz w:val="24"/>
              </w:rPr>
              <w:t>2</w:t>
            </w:r>
            <w:r>
              <w:rPr>
                <w:rFonts w:ascii="宋体" w:hAnsi="宋体" w:hint="eastAsia"/>
                <w:sz w:val="24"/>
              </w:rPr>
              <w:t>)物性分析方面，可以测试样品的晶体结构、表面形貌、薄膜厚度等。拥有的仪器主要有：</w:t>
            </w:r>
          </w:p>
          <w:p w14:paraId="159EB630" w14:textId="77777777" w:rsidR="00644F92" w:rsidRDefault="00D74D1A">
            <w:pPr>
              <w:spacing w:line="360" w:lineRule="auto"/>
              <w:ind w:firstLineChars="200" w:firstLine="480"/>
              <w:rPr>
                <w:rFonts w:ascii="宋体" w:hAnsi="宋体"/>
                <w:sz w:val="24"/>
              </w:rPr>
            </w:pPr>
            <w:r>
              <w:rPr>
                <w:rFonts w:ascii="宋体" w:hAnsi="宋体" w:hint="eastAsia"/>
                <w:sz w:val="24"/>
              </w:rPr>
              <w:t xml:space="preserve">高分辨率可变温 </w:t>
            </w:r>
            <w:r w:rsidRPr="00D4127D">
              <w:rPr>
                <w:rFonts w:hint="eastAsia"/>
                <w:sz w:val="24"/>
              </w:rPr>
              <w:t>X</w:t>
            </w:r>
            <w:r>
              <w:rPr>
                <w:rFonts w:ascii="宋体" w:hAnsi="宋体" w:hint="eastAsia"/>
                <w:sz w:val="24"/>
              </w:rPr>
              <w:t xml:space="preserve"> 射线衍射仪</w:t>
            </w:r>
          </w:p>
          <w:p w14:paraId="04C01ECA" w14:textId="77777777" w:rsidR="00644F92" w:rsidRDefault="00D74D1A">
            <w:pPr>
              <w:spacing w:line="360" w:lineRule="auto"/>
              <w:ind w:firstLineChars="200" w:firstLine="480"/>
              <w:rPr>
                <w:rFonts w:ascii="宋体" w:hAnsi="宋体"/>
                <w:sz w:val="24"/>
              </w:rPr>
            </w:pPr>
            <w:r>
              <w:rPr>
                <w:rFonts w:ascii="宋体" w:hAnsi="宋体" w:hint="eastAsia"/>
                <w:sz w:val="24"/>
              </w:rPr>
              <w:t xml:space="preserve">光谱椭偏仪（ </w:t>
            </w:r>
            <w:r w:rsidRPr="00D4127D">
              <w:rPr>
                <w:rFonts w:hint="eastAsia"/>
                <w:sz w:val="24"/>
              </w:rPr>
              <w:t>SpecEI</w:t>
            </w:r>
            <w:r>
              <w:rPr>
                <w:rFonts w:ascii="宋体" w:hAnsi="宋体" w:hint="eastAsia"/>
                <w:sz w:val="24"/>
              </w:rPr>
              <w:t>-</w:t>
            </w:r>
            <w:r w:rsidRPr="00CD5333">
              <w:rPr>
                <w:rFonts w:hint="eastAsia"/>
                <w:sz w:val="24"/>
              </w:rPr>
              <w:t>2000</w:t>
            </w:r>
            <w:r>
              <w:rPr>
                <w:rFonts w:ascii="宋体" w:hAnsi="宋体" w:hint="eastAsia"/>
                <w:sz w:val="24"/>
              </w:rPr>
              <w:t>-</w:t>
            </w:r>
            <w:r w:rsidRPr="00D4127D">
              <w:rPr>
                <w:rFonts w:hint="eastAsia"/>
                <w:sz w:val="24"/>
              </w:rPr>
              <w:t>VIS</w:t>
            </w:r>
            <w:r>
              <w:rPr>
                <w:rFonts w:ascii="宋体" w:hAnsi="宋体" w:hint="eastAsia"/>
                <w:sz w:val="24"/>
              </w:rPr>
              <w:t>) 薄膜厚度折射率测量</w:t>
            </w:r>
          </w:p>
          <w:p w14:paraId="5969EC92" w14:textId="77777777" w:rsidR="00644F92" w:rsidRDefault="00D74D1A">
            <w:pPr>
              <w:spacing w:line="360" w:lineRule="auto"/>
              <w:ind w:firstLineChars="200" w:firstLine="480"/>
              <w:rPr>
                <w:rFonts w:asciiTheme="minorEastAsia" w:eastAsiaTheme="minorEastAsia" w:hAnsiTheme="minorEastAsia" w:cstheme="minorEastAsia"/>
                <w:sz w:val="24"/>
              </w:rPr>
            </w:pPr>
            <w:r>
              <w:rPr>
                <w:rFonts w:ascii="宋体" w:hAnsi="宋体" w:hint="eastAsia"/>
                <w:sz w:val="24"/>
              </w:rPr>
              <w:t xml:space="preserve">多功能原子力显微镜（ </w:t>
            </w:r>
            <w:r w:rsidRPr="00D4127D">
              <w:rPr>
                <w:rFonts w:hint="eastAsia"/>
                <w:sz w:val="24"/>
              </w:rPr>
              <w:t>MFP</w:t>
            </w:r>
            <w:r>
              <w:rPr>
                <w:rFonts w:ascii="宋体" w:hAnsi="宋体" w:hint="eastAsia"/>
                <w:sz w:val="24"/>
              </w:rPr>
              <w:t>-</w:t>
            </w:r>
            <w:r w:rsidRPr="00CD5333">
              <w:rPr>
                <w:rFonts w:hint="eastAsia"/>
                <w:sz w:val="24"/>
              </w:rPr>
              <w:t>3</w:t>
            </w:r>
            <w:r w:rsidRPr="00D4127D">
              <w:rPr>
                <w:rFonts w:hint="eastAsia"/>
                <w:sz w:val="24"/>
              </w:rPr>
              <w:t>D</w:t>
            </w:r>
            <w:r>
              <w:rPr>
                <w:rFonts w:ascii="宋体" w:hAnsi="宋体" w:hint="eastAsia"/>
                <w:sz w:val="24"/>
              </w:rPr>
              <w:t>-</w:t>
            </w:r>
            <w:r w:rsidRPr="00D4127D">
              <w:rPr>
                <w:rFonts w:hint="eastAsia"/>
                <w:sz w:val="24"/>
              </w:rPr>
              <w:t>SA</w:t>
            </w:r>
            <w:r>
              <w:rPr>
                <w:rFonts w:ascii="宋体" w:hAnsi="宋体" w:hint="eastAsia"/>
                <w:sz w:val="24"/>
              </w:rPr>
              <w:t>）</w:t>
            </w:r>
          </w:p>
        </w:tc>
      </w:tr>
      <w:tr w:rsidR="00644F92" w14:paraId="26170E5E"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19F6A59A" w14:textId="77777777" w:rsidR="00644F92" w:rsidRDefault="00D74D1A">
            <w:pPr>
              <w:spacing w:line="360" w:lineRule="auto"/>
              <w:ind w:firstLineChars="200" w:firstLine="480"/>
              <w:rPr>
                <w:rFonts w:ascii="宋体" w:hAnsi="宋体"/>
                <w:sz w:val="24"/>
              </w:rPr>
            </w:pPr>
            <w:r>
              <w:rPr>
                <w:rFonts w:ascii="宋体" w:hAnsi="宋体" w:hint="eastAsia"/>
                <w:sz w:val="24"/>
              </w:rPr>
              <w:lastRenderedPageBreak/>
              <w:t>扫描电子显微镜</w:t>
            </w:r>
          </w:p>
          <w:p w14:paraId="263BCB01" w14:textId="77777777" w:rsidR="00644F92" w:rsidRDefault="00D74D1A">
            <w:pPr>
              <w:spacing w:line="360" w:lineRule="auto"/>
              <w:rPr>
                <w:rFonts w:ascii="宋体" w:hAnsi="宋体"/>
                <w:sz w:val="24"/>
              </w:rPr>
            </w:pPr>
            <w:r>
              <w:rPr>
                <w:rFonts w:ascii="宋体" w:hAnsi="宋体" w:hint="eastAsia"/>
                <w:sz w:val="24"/>
              </w:rPr>
              <w:t>(</w:t>
            </w:r>
            <w:r w:rsidRPr="00CD5333">
              <w:rPr>
                <w:rFonts w:hint="eastAsia"/>
                <w:sz w:val="24"/>
              </w:rPr>
              <w:t>3</w:t>
            </w:r>
            <w:r>
              <w:rPr>
                <w:rFonts w:ascii="宋体" w:hAnsi="宋体" w:hint="eastAsia"/>
                <w:sz w:val="24"/>
              </w:rPr>
              <w:t>)物理性质综合测试方面，拥有如下测试仪器：</w:t>
            </w:r>
          </w:p>
          <w:p w14:paraId="5EE7B8D5" w14:textId="77777777" w:rsidR="00644F92" w:rsidRDefault="00D74D1A">
            <w:pPr>
              <w:spacing w:line="360" w:lineRule="auto"/>
              <w:rPr>
                <w:rFonts w:ascii="宋体" w:hAnsi="宋体"/>
                <w:sz w:val="24"/>
              </w:rPr>
            </w:pPr>
            <w:r>
              <w:rPr>
                <w:rFonts w:ascii="宋体" w:hAnsi="宋体" w:hint="eastAsia"/>
                <w:sz w:val="24"/>
              </w:rPr>
              <w:t> 光电化学测量系统，包含电化学工作站、</w:t>
            </w:r>
            <w:r w:rsidRPr="00D4127D">
              <w:rPr>
                <w:rFonts w:hint="eastAsia"/>
                <w:sz w:val="24"/>
              </w:rPr>
              <w:t>Keithley</w:t>
            </w:r>
            <w:r>
              <w:rPr>
                <w:rFonts w:ascii="宋体" w:hAnsi="宋体" w:hint="eastAsia"/>
                <w:sz w:val="24"/>
              </w:rPr>
              <w:t xml:space="preserve"> </w:t>
            </w:r>
            <w:r w:rsidRPr="00CD5333">
              <w:rPr>
                <w:rFonts w:hint="eastAsia"/>
                <w:sz w:val="24"/>
              </w:rPr>
              <w:t>6517</w:t>
            </w:r>
            <w:r w:rsidRPr="00D4127D">
              <w:rPr>
                <w:rFonts w:hint="eastAsia"/>
                <w:sz w:val="24"/>
              </w:rPr>
              <w:t>B</w:t>
            </w:r>
            <w:r>
              <w:rPr>
                <w:rFonts w:ascii="宋体" w:hAnsi="宋体" w:hint="eastAsia"/>
                <w:sz w:val="24"/>
              </w:rPr>
              <w:t>，</w:t>
            </w:r>
            <w:r w:rsidRPr="00CD5333">
              <w:rPr>
                <w:rFonts w:hint="eastAsia"/>
                <w:sz w:val="24"/>
              </w:rPr>
              <w:t>6487</w:t>
            </w:r>
            <w:r>
              <w:rPr>
                <w:rFonts w:ascii="宋体" w:hAnsi="宋体" w:hint="eastAsia"/>
                <w:sz w:val="24"/>
              </w:rPr>
              <w:t>，</w:t>
            </w:r>
            <w:r w:rsidRPr="00CD5333">
              <w:rPr>
                <w:rFonts w:hint="eastAsia"/>
                <w:sz w:val="24"/>
              </w:rPr>
              <w:t>2400</w:t>
            </w:r>
            <w:r>
              <w:rPr>
                <w:rFonts w:ascii="宋体" w:hAnsi="宋体" w:hint="eastAsia"/>
                <w:sz w:val="24"/>
              </w:rPr>
              <w:t xml:space="preserve"> 精密电表、</w:t>
            </w:r>
            <w:r w:rsidRPr="00D4127D">
              <w:rPr>
                <w:rFonts w:hint="eastAsia"/>
                <w:sz w:val="24"/>
              </w:rPr>
              <w:t>Newport</w:t>
            </w:r>
            <w:r>
              <w:rPr>
                <w:rFonts w:ascii="宋体" w:hAnsi="宋体" w:hint="eastAsia"/>
                <w:sz w:val="24"/>
              </w:rPr>
              <w:t>白光光源以及单色仪、半导体激光器（波长为</w:t>
            </w:r>
            <w:r w:rsidRPr="00CD5333">
              <w:rPr>
                <w:rFonts w:hint="eastAsia"/>
                <w:sz w:val="24"/>
              </w:rPr>
              <w:t>632</w:t>
            </w:r>
            <w:r>
              <w:rPr>
                <w:rFonts w:ascii="宋体" w:hAnsi="宋体" w:hint="eastAsia"/>
                <w:sz w:val="24"/>
              </w:rPr>
              <w:t>.</w:t>
            </w:r>
            <w:r w:rsidRPr="00CD5333">
              <w:rPr>
                <w:rFonts w:hint="eastAsia"/>
                <w:sz w:val="24"/>
              </w:rPr>
              <w:t>8</w:t>
            </w:r>
            <w:r>
              <w:rPr>
                <w:rFonts w:ascii="宋体" w:hAnsi="宋体" w:hint="eastAsia"/>
                <w:sz w:val="24"/>
              </w:rPr>
              <w:t>、</w:t>
            </w:r>
            <w:r w:rsidRPr="00CD5333">
              <w:rPr>
                <w:rFonts w:hint="eastAsia"/>
                <w:sz w:val="24"/>
              </w:rPr>
              <w:t>532</w:t>
            </w:r>
            <w:r>
              <w:rPr>
                <w:rFonts w:ascii="宋体" w:hAnsi="宋体" w:hint="eastAsia"/>
                <w:sz w:val="24"/>
              </w:rPr>
              <w:t>、</w:t>
            </w:r>
            <w:r w:rsidRPr="00CD5333">
              <w:rPr>
                <w:rFonts w:hint="eastAsia"/>
                <w:sz w:val="24"/>
              </w:rPr>
              <w:t>473</w:t>
            </w:r>
            <w:r>
              <w:rPr>
                <w:rFonts w:ascii="宋体" w:hAnsi="宋体" w:hint="eastAsia"/>
                <w:sz w:val="24"/>
              </w:rPr>
              <w:t>、</w:t>
            </w:r>
            <w:r w:rsidRPr="00CD5333">
              <w:rPr>
                <w:rFonts w:hint="eastAsia"/>
                <w:sz w:val="24"/>
              </w:rPr>
              <w:t>405</w:t>
            </w:r>
            <w:r w:rsidRPr="00D4127D">
              <w:rPr>
                <w:rFonts w:hint="eastAsia"/>
                <w:sz w:val="24"/>
              </w:rPr>
              <w:t>nm</w:t>
            </w:r>
            <w:r>
              <w:rPr>
                <w:rFonts w:ascii="宋体" w:hAnsi="宋体" w:hint="eastAsia"/>
                <w:sz w:val="24"/>
              </w:rPr>
              <w:t xml:space="preserve"> 等）</w:t>
            </w:r>
          </w:p>
          <w:p w14:paraId="7AAAAA8D" w14:textId="77777777" w:rsidR="00644F92" w:rsidRDefault="00D74D1A">
            <w:pPr>
              <w:spacing w:line="360" w:lineRule="auto"/>
              <w:rPr>
                <w:rFonts w:ascii="宋体" w:hAnsi="宋体"/>
                <w:sz w:val="24"/>
              </w:rPr>
            </w:pPr>
            <w:r>
              <w:rPr>
                <w:rFonts w:ascii="宋体" w:hAnsi="宋体" w:hint="eastAsia"/>
                <w:sz w:val="24"/>
              </w:rPr>
              <w:t xml:space="preserve"> </w:t>
            </w:r>
            <w:r w:rsidRPr="00D4127D">
              <w:rPr>
                <w:rFonts w:hint="eastAsia"/>
                <w:sz w:val="24"/>
              </w:rPr>
              <w:t>Cryogenic</w:t>
            </w:r>
            <w:r>
              <w:rPr>
                <w:rFonts w:ascii="宋体" w:hAnsi="宋体" w:hint="eastAsia"/>
                <w:sz w:val="24"/>
              </w:rPr>
              <w:t xml:space="preserve">变温物性测量系统 </w:t>
            </w:r>
            <w:r w:rsidRPr="00D4127D">
              <w:rPr>
                <w:rFonts w:hint="eastAsia"/>
                <w:sz w:val="24"/>
              </w:rPr>
              <w:t>CFMS</w:t>
            </w:r>
            <w:r>
              <w:rPr>
                <w:rFonts w:ascii="宋体" w:hAnsi="宋体" w:hint="eastAsia"/>
                <w:sz w:val="24"/>
              </w:rPr>
              <w:t>-</w:t>
            </w:r>
            <w:r w:rsidRPr="00CD5333">
              <w:rPr>
                <w:rFonts w:hint="eastAsia"/>
                <w:sz w:val="24"/>
              </w:rPr>
              <w:t>14</w:t>
            </w:r>
            <w:r w:rsidRPr="00D4127D">
              <w:rPr>
                <w:rFonts w:hint="eastAsia"/>
                <w:sz w:val="24"/>
              </w:rPr>
              <w:t>T</w:t>
            </w:r>
            <w:r>
              <w:rPr>
                <w:rFonts w:ascii="宋体" w:hAnsi="宋体" w:hint="eastAsia"/>
                <w:sz w:val="24"/>
              </w:rPr>
              <w:t>，可引入光源照射</w:t>
            </w:r>
            <w:r w:rsidRPr="00D4127D">
              <w:rPr>
                <w:rFonts w:hint="eastAsia"/>
                <w:sz w:val="24"/>
              </w:rPr>
              <w:t>Janis</w:t>
            </w:r>
            <w:r>
              <w:rPr>
                <w:rFonts w:ascii="宋体" w:hAnsi="宋体" w:hint="eastAsia"/>
                <w:sz w:val="24"/>
              </w:rPr>
              <w:t>变温磁-光-电综合测试系统，可直接光源照射</w:t>
            </w:r>
          </w:p>
          <w:p w14:paraId="005DE800" w14:textId="77777777" w:rsidR="00644F92" w:rsidRDefault="00D74D1A">
            <w:pPr>
              <w:spacing w:line="360" w:lineRule="auto"/>
              <w:rPr>
                <w:rFonts w:ascii="宋体" w:hAnsi="宋体"/>
                <w:sz w:val="24"/>
              </w:rPr>
            </w:pPr>
            <w:r>
              <w:rPr>
                <w:rFonts w:ascii="宋体" w:hAnsi="宋体" w:hint="eastAsia"/>
                <w:sz w:val="24"/>
              </w:rPr>
              <w:t xml:space="preserve"> </w:t>
            </w:r>
            <w:r w:rsidRPr="00D4127D">
              <w:rPr>
                <w:rFonts w:hint="eastAsia"/>
                <w:sz w:val="24"/>
              </w:rPr>
              <w:t>Tek</w:t>
            </w:r>
            <w:r>
              <w:rPr>
                <w:rFonts w:ascii="宋体" w:hAnsi="宋体" w:hint="eastAsia"/>
                <w:sz w:val="24"/>
              </w:rPr>
              <w:t xml:space="preserve"> </w:t>
            </w:r>
            <w:r w:rsidRPr="00CD5333">
              <w:rPr>
                <w:rFonts w:hint="eastAsia"/>
                <w:sz w:val="24"/>
              </w:rPr>
              <w:t>500</w:t>
            </w:r>
            <w:r w:rsidRPr="00D4127D">
              <w:rPr>
                <w:rFonts w:hint="eastAsia"/>
                <w:sz w:val="24"/>
              </w:rPr>
              <w:t>M</w:t>
            </w:r>
            <w:r>
              <w:rPr>
                <w:rFonts w:ascii="宋体" w:hAnsi="宋体" w:hint="eastAsia"/>
                <w:sz w:val="24"/>
              </w:rPr>
              <w:t>示波器</w:t>
            </w:r>
          </w:p>
          <w:p w14:paraId="2D99F662" w14:textId="77777777" w:rsidR="00644F92" w:rsidRDefault="00D74D1A">
            <w:pPr>
              <w:spacing w:line="360" w:lineRule="auto"/>
              <w:rPr>
                <w:rFonts w:ascii="宋体" w:hAnsi="宋体"/>
                <w:sz w:val="24"/>
              </w:rPr>
            </w:pPr>
            <w:r>
              <w:rPr>
                <w:rFonts w:ascii="宋体" w:hAnsi="宋体" w:hint="eastAsia"/>
                <w:sz w:val="24"/>
              </w:rPr>
              <w:t xml:space="preserve"> </w:t>
            </w:r>
            <w:r w:rsidRPr="00D4127D">
              <w:rPr>
                <w:rFonts w:hint="eastAsia"/>
                <w:sz w:val="24"/>
              </w:rPr>
              <w:t>Lakeshore</w:t>
            </w:r>
            <w:r>
              <w:rPr>
                <w:rFonts w:ascii="宋体" w:hAnsi="宋体" w:hint="eastAsia"/>
                <w:sz w:val="24"/>
              </w:rPr>
              <w:t xml:space="preserve"> </w:t>
            </w:r>
            <w:r w:rsidRPr="00CD5333">
              <w:rPr>
                <w:rFonts w:hint="eastAsia"/>
                <w:sz w:val="24"/>
              </w:rPr>
              <w:t>7307</w:t>
            </w:r>
            <w:r>
              <w:rPr>
                <w:rFonts w:ascii="宋体" w:hAnsi="宋体" w:hint="eastAsia"/>
                <w:sz w:val="24"/>
              </w:rPr>
              <w:t>振动样品磁强计</w:t>
            </w:r>
          </w:p>
          <w:p w14:paraId="068DD1CB" w14:textId="77777777" w:rsidR="00644F92" w:rsidRDefault="00644F92">
            <w:pPr>
              <w:spacing w:line="360" w:lineRule="auto"/>
              <w:rPr>
                <w:rFonts w:ascii="宋体" w:hAnsi="宋体"/>
                <w:sz w:val="24"/>
              </w:rPr>
            </w:pPr>
          </w:p>
          <w:p w14:paraId="09B5FF7D" w14:textId="77777777" w:rsidR="00644F92" w:rsidRDefault="00D74D1A">
            <w:pPr>
              <w:spacing w:line="360" w:lineRule="auto"/>
              <w:rPr>
                <w:rFonts w:ascii="宋体" w:hAnsi="宋体"/>
                <w:sz w:val="24"/>
              </w:rPr>
            </w:pPr>
            <w:r>
              <w:rPr>
                <w:rFonts w:ascii="宋体" w:hAnsi="宋体" w:hint="eastAsia"/>
                <w:sz w:val="24"/>
              </w:rPr>
              <w:t>尚缺少条件：无缺少条件</w:t>
            </w:r>
          </w:p>
        </w:tc>
      </w:tr>
    </w:tbl>
    <w:p w14:paraId="5D8EE937" w14:textId="77777777" w:rsidR="00644F92" w:rsidRDefault="00D74D1A">
      <w:pPr>
        <w:rPr>
          <w:b/>
          <w:szCs w:val="21"/>
        </w:rPr>
      </w:pPr>
      <w:r>
        <w:rPr>
          <w:rFonts w:hint="eastAsia"/>
          <w:b/>
          <w:szCs w:val="21"/>
        </w:rPr>
        <w:t>注：表格栏高不够可增加。</w:t>
      </w:r>
    </w:p>
    <w:sectPr w:rsidR="00644F92">
      <w:headerReference w:type="even" r:id="rId10"/>
      <w:headerReference w:type="default" r:id="rId11"/>
      <w:footerReference w:type="even" r:id="rId12"/>
      <w:footerReference w:type="default" r:id="rId13"/>
      <w:pgSz w:w="11906" w:h="16838"/>
      <w:pgMar w:top="1701" w:right="1474" w:bottom="1701" w:left="1588" w:header="851" w:footer="1701" w:gutter="0"/>
      <w:pgNumType w:start="0"/>
      <w:cols w:space="425"/>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02C8C" w14:textId="77777777" w:rsidR="00A379E4" w:rsidRDefault="00A379E4">
      <w:r>
        <w:separator/>
      </w:r>
    </w:p>
  </w:endnote>
  <w:endnote w:type="continuationSeparator" w:id="0">
    <w:p w14:paraId="6C85B019" w14:textId="77777777" w:rsidR="00A379E4" w:rsidRDefault="00A3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CF102" w14:textId="77777777" w:rsidR="00D4127D" w:rsidRDefault="00D4127D">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sidRPr="00CD5333">
      <w:rPr>
        <w:rStyle w:val="ae"/>
        <w:sz w:val="28"/>
        <w:szCs w:val="28"/>
      </w:rPr>
      <w:t>2</w:t>
    </w:r>
    <w:r>
      <w:rPr>
        <w:rStyle w:val="ae"/>
        <w:rFonts w:ascii="宋体" w:hAnsi="宋体"/>
        <w:sz w:val="28"/>
        <w:szCs w:val="28"/>
      </w:rPr>
      <w:fldChar w:fldCharType="end"/>
    </w:r>
    <w:r>
      <w:rPr>
        <w:rStyle w:val="ae"/>
        <w:rFonts w:ascii="宋体" w:hAnsi="宋体"/>
        <w:sz w:val="28"/>
        <w:szCs w:val="28"/>
      </w:rPr>
      <w:t xml:space="preserve"> —</w:t>
    </w:r>
  </w:p>
  <w:p w14:paraId="7786C6AB" w14:textId="77777777" w:rsidR="00D4127D" w:rsidRDefault="00D4127D">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C10EA" w14:textId="77777777" w:rsidR="00D4127D" w:rsidRDefault="00D4127D">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sidRPr="00CD5333">
      <w:rPr>
        <w:rStyle w:val="ae"/>
        <w:sz w:val="28"/>
        <w:szCs w:val="28"/>
      </w:rPr>
      <w:t>1</w:t>
    </w:r>
    <w:r>
      <w:rPr>
        <w:rStyle w:val="ae"/>
        <w:rFonts w:ascii="宋体" w:hAnsi="宋体"/>
        <w:sz w:val="28"/>
        <w:szCs w:val="28"/>
      </w:rPr>
      <w:fldChar w:fldCharType="end"/>
    </w:r>
    <w:r>
      <w:rPr>
        <w:rStyle w:val="ae"/>
        <w:rFonts w:ascii="宋体" w:hAnsi="宋体"/>
        <w:sz w:val="28"/>
        <w:szCs w:val="28"/>
      </w:rPr>
      <w:t xml:space="preserve"> —</w:t>
    </w:r>
  </w:p>
  <w:p w14:paraId="7DA1C901" w14:textId="77777777" w:rsidR="00D4127D" w:rsidRDefault="00D4127D">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8F50B" w14:textId="77777777" w:rsidR="00A379E4" w:rsidRDefault="00A379E4">
      <w:r>
        <w:separator/>
      </w:r>
    </w:p>
  </w:footnote>
  <w:footnote w:type="continuationSeparator" w:id="0">
    <w:p w14:paraId="75192EB9" w14:textId="77777777" w:rsidR="00A379E4" w:rsidRDefault="00A37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AE16" w14:textId="77777777" w:rsidR="00D4127D" w:rsidRDefault="00D4127D">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14A7F" w14:textId="77777777" w:rsidR="00D4127D" w:rsidRDefault="00D4127D">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A9E32"/>
    <w:multiLevelType w:val="singleLevel"/>
    <w:tmpl w:val="5EBA9E32"/>
    <w:lvl w:ilvl="0">
      <w:start w:val="1"/>
      <w:numFmt w:val="chineseCounting"/>
      <w:suff w:val="nothing"/>
      <w:lvlText w:val="%1、"/>
      <w:lvlJc w:val="left"/>
    </w:lvl>
  </w:abstractNum>
  <w:abstractNum w:abstractNumId="1" w15:restartNumberingAfterBreak="0">
    <w:nsid w:val="5EBAA9B5"/>
    <w:multiLevelType w:val="singleLevel"/>
    <w:tmpl w:val="5EBAA9B5"/>
    <w:lvl w:ilvl="0">
      <w:start w:val="3"/>
      <w:numFmt w:val="chineseCounting"/>
      <w:suff w:val="nothing"/>
      <w:lvlText w:val="%1、"/>
      <w:lvlJc w:val="left"/>
    </w:lvl>
  </w:abstractNum>
  <w:abstractNum w:abstractNumId="2" w15:restartNumberingAfterBreak="0">
    <w:nsid w:val="5EBAA9C6"/>
    <w:multiLevelType w:val="singleLevel"/>
    <w:tmpl w:val="5EBAA9C6"/>
    <w:lvl w:ilvl="0">
      <w:start w:val="5"/>
      <w:numFmt w:val="chineseCounting"/>
      <w:suff w:val="nothing"/>
      <w:lvlText w:val="%1、"/>
      <w:lvlJc w:val="left"/>
    </w:lvl>
  </w:abstractNum>
  <w:abstractNum w:abstractNumId="3" w15:restartNumberingAfterBreak="0">
    <w:nsid w:val="5EBBEB92"/>
    <w:multiLevelType w:val="singleLevel"/>
    <w:tmpl w:val="5EBBEB92"/>
    <w:lvl w:ilvl="0">
      <w:start w:val="3"/>
      <w:numFmt w:val="chineseCounting"/>
      <w:suff w:val="nothing"/>
      <w:lvlText w:val="（%1）"/>
      <w:lvlJc w:val="left"/>
    </w:lvl>
  </w:abstractNum>
  <w:abstractNum w:abstractNumId="4" w15:restartNumberingAfterBreak="0">
    <w:nsid w:val="5EBDEDC7"/>
    <w:multiLevelType w:val="singleLevel"/>
    <w:tmpl w:val="5EBDEDC7"/>
    <w:lvl w:ilvl="0">
      <w:start w:val="1"/>
      <w:numFmt w:val="decimal"/>
      <w:suff w:val="space"/>
      <w:lvlText w:val="%1."/>
      <w:lvlJc w:val="left"/>
    </w:lvl>
  </w:abstractNum>
  <w:abstractNum w:abstractNumId="5" w15:restartNumberingAfterBreak="0">
    <w:nsid w:val="5EBDF00E"/>
    <w:multiLevelType w:val="singleLevel"/>
    <w:tmpl w:val="5EBDF00E"/>
    <w:lvl w:ilvl="0">
      <w:start w:val="2"/>
      <w:numFmt w:val="decimal"/>
      <w:lvlText w:val="%1."/>
      <w:lvlJc w:val="left"/>
      <w:pPr>
        <w:tabs>
          <w:tab w:val="left" w:pos="312"/>
        </w:tabs>
      </w:pPr>
    </w:lvl>
  </w:abstractNum>
  <w:abstractNum w:abstractNumId="6" w15:restartNumberingAfterBreak="0">
    <w:nsid w:val="5EBDFD4A"/>
    <w:multiLevelType w:val="singleLevel"/>
    <w:tmpl w:val="5EBDFD4A"/>
    <w:lvl w:ilvl="0">
      <w:start w:val="1"/>
      <w:numFmt w:val="chineseCounting"/>
      <w:suff w:val="nothing"/>
      <w:lvlText w:val="（%1）"/>
      <w:lvlJc w:val="left"/>
    </w:lvl>
  </w:abstractNum>
  <w:abstractNum w:abstractNumId="7" w15:restartNumberingAfterBreak="0">
    <w:nsid w:val="5EBE0B16"/>
    <w:multiLevelType w:val="singleLevel"/>
    <w:tmpl w:val="5EBE0B16"/>
    <w:lvl w:ilvl="0">
      <w:start w:val="7"/>
      <w:numFmt w:val="chineseCounting"/>
      <w:suff w:val="nothing"/>
      <w:lvlText w:val="%1、"/>
      <w:lvlJc w:val="left"/>
    </w:lvl>
  </w:abstractNum>
  <w:abstractNum w:abstractNumId="8" w15:restartNumberingAfterBreak="0">
    <w:nsid w:val="5EBE0C9B"/>
    <w:multiLevelType w:val="singleLevel"/>
    <w:tmpl w:val="5EBE0C9B"/>
    <w:lvl w:ilvl="0">
      <w:start w:val="4"/>
      <w:numFmt w:val="decimal"/>
      <w:suff w:val="space"/>
      <w:lvlText w:val="%1."/>
      <w:lvlJc w:val="left"/>
    </w:lvl>
  </w:abstractNum>
  <w:num w:numId="1">
    <w:abstractNumId w:val="0"/>
  </w:num>
  <w:num w:numId="2">
    <w:abstractNumId w:val="1"/>
  </w:num>
  <w:num w:numId="3">
    <w:abstractNumId w:val="8"/>
  </w:num>
  <w:num w:numId="4">
    <w:abstractNumId w:val="2"/>
  </w:num>
  <w:num w:numId="5">
    <w:abstractNumId w:val="4"/>
  </w:num>
  <w:num w:numId="6">
    <w:abstractNumId w:val="7"/>
  </w:num>
  <w:num w:numId="7">
    <w:abstractNumId w:val="6"/>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gyu">
    <w15:presenceInfo w15:providerId="None" w15:userId="Chang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E3"/>
    <w:rsid w:val="00035320"/>
    <w:rsid w:val="000511B5"/>
    <w:rsid w:val="00056278"/>
    <w:rsid w:val="000B669C"/>
    <w:rsid w:val="001064B7"/>
    <w:rsid w:val="001850D5"/>
    <w:rsid w:val="001F0252"/>
    <w:rsid w:val="001F2DF6"/>
    <w:rsid w:val="00207416"/>
    <w:rsid w:val="002253E2"/>
    <w:rsid w:val="002E3EB2"/>
    <w:rsid w:val="00323566"/>
    <w:rsid w:val="00343A77"/>
    <w:rsid w:val="003C0DBE"/>
    <w:rsid w:val="00405490"/>
    <w:rsid w:val="00471FD7"/>
    <w:rsid w:val="00496BFC"/>
    <w:rsid w:val="004F1FB9"/>
    <w:rsid w:val="00546557"/>
    <w:rsid w:val="005B0D66"/>
    <w:rsid w:val="005C3A78"/>
    <w:rsid w:val="005F2624"/>
    <w:rsid w:val="005F2C3A"/>
    <w:rsid w:val="006127D2"/>
    <w:rsid w:val="006356AE"/>
    <w:rsid w:val="00644F92"/>
    <w:rsid w:val="006974EA"/>
    <w:rsid w:val="00792072"/>
    <w:rsid w:val="007A3542"/>
    <w:rsid w:val="008046AE"/>
    <w:rsid w:val="00855622"/>
    <w:rsid w:val="00870B21"/>
    <w:rsid w:val="008A7C50"/>
    <w:rsid w:val="008C2D20"/>
    <w:rsid w:val="008D6DBB"/>
    <w:rsid w:val="00914FC9"/>
    <w:rsid w:val="00931E83"/>
    <w:rsid w:val="00973B91"/>
    <w:rsid w:val="00A032E8"/>
    <w:rsid w:val="00A379E4"/>
    <w:rsid w:val="00AB0004"/>
    <w:rsid w:val="00B13B3C"/>
    <w:rsid w:val="00B904DE"/>
    <w:rsid w:val="00B953D9"/>
    <w:rsid w:val="00B96E5C"/>
    <w:rsid w:val="00C01211"/>
    <w:rsid w:val="00C60097"/>
    <w:rsid w:val="00C661C4"/>
    <w:rsid w:val="00C71C60"/>
    <w:rsid w:val="00CA4AC2"/>
    <w:rsid w:val="00CD5333"/>
    <w:rsid w:val="00D2631E"/>
    <w:rsid w:val="00D35C9B"/>
    <w:rsid w:val="00D4127D"/>
    <w:rsid w:val="00D63909"/>
    <w:rsid w:val="00D74D1A"/>
    <w:rsid w:val="00DE2E99"/>
    <w:rsid w:val="00DF6B88"/>
    <w:rsid w:val="00E05CE3"/>
    <w:rsid w:val="00EF5D70"/>
    <w:rsid w:val="00F00ACC"/>
    <w:rsid w:val="00F14DA6"/>
    <w:rsid w:val="00F65A4D"/>
    <w:rsid w:val="00F97A2E"/>
    <w:rsid w:val="00FC53C7"/>
    <w:rsid w:val="00FD0F2E"/>
    <w:rsid w:val="01122E12"/>
    <w:rsid w:val="0184677A"/>
    <w:rsid w:val="01B50442"/>
    <w:rsid w:val="028478C3"/>
    <w:rsid w:val="02A13C30"/>
    <w:rsid w:val="03FB6DC2"/>
    <w:rsid w:val="04426282"/>
    <w:rsid w:val="04932865"/>
    <w:rsid w:val="04BA1F3B"/>
    <w:rsid w:val="061D7686"/>
    <w:rsid w:val="06580D6D"/>
    <w:rsid w:val="069813F0"/>
    <w:rsid w:val="06B614C4"/>
    <w:rsid w:val="07A01A09"/>
    <w:rsid w:val="07A750BF"/>
    <w:rsid w:val="080A659D"/>
    <w:rsid w:val="097F0462"/>
    <w:rsid w:val="0A376D74"/>
    <w:rsid w:val="0A380942"/>
    <w:rsid w:val="0AE220A4"/>
    <w:rsid w:val="0B0E1107"/>
    <w:rsid w:val="0B333638"/>
    <w:rsid w:val="0BCB48AF"/>
    <w:rsid w:val="0BE17B33"/>
    <w:rsid w:val="0BE567E5"/>
    <w:rsid w:val="0C0545C9"/>
    <w:rsid w:val="0C3A4249"/>
    <w:rsid w:val="0C4A68FD"/>
    <w:rsid w:val="0C7C5895"/>
    <w:rsid w:val="0C7D565F"/>
    <w:rsid w:val="0CDF0D9C"/>
    <w:rsid w:val="0D7D14C6"/>
    <w:rsid w:val="0D906A71"/>
    <w:rsid w:val="0D9526BD"/>
    <w:rsid w:val="0DBC0982"/>
    <w:rsid w:val="0DFA4241"/>
    <w:rsid w:val="0F3F584E"/>
    <w:rsid w:val="0F8B1512"/>
    <w:rsid w:val="0F903149"/>
    <w:rsid w:val="100C7DA1"/>
    <w:rsid w:val="10454742"/>
    <w:rsid w:val="10A9292A"/>
    <w:rsid w:val="116147D3"/>
    <w:rsid w:val="12797E12"/>
    <w:rsid w:val="1293141B"/>
    <w:rsid w:val="1339101E"/>
    <w:rsid w:val="13E93E91"/>
    <w:rsid w:val="148D5600"/>
    <w:rsid w:val="14BF24BA"/>
    <w:rsid w:val="15294271"/>
    <w:rsid w:val="153515D1"/>
    <w:rsid w:val="15505AA1"/>
    <w:rsid w:val="155E49D1"/>
    <w:rsid w:val="15853350"/>
    <w:rsid w:val="164822E2"/>
    <w:rsid w:val="164E720F"/>
    <w:rsid w:val="16B018BF"/>
    <w:rsid w:val="172E17BF"/>
    <w:rsid w:val="178947BC"/>
    <w:rsid w:val="17C36C5C"/>
    <w:rsid w:val="19E8054D"/>
    <w:rsid w:val="19F60F08"/>
    <w:rsid w:val="1A202500"/>
    <w:rsid w:val="1A2C0538"/>
    <w:rsid w:val="1AAE365A"/>
    <w:rsid w:val="1AB62C8A"/>
    <w:rsid w:val="1BA977C6"/>
    <w:rsid w:val="1BCF4173"/>
    <w:rsid w:val="1C7E37E6"/>
    <w:rsid w:val="1C8F0175"/>
    <w:rsid w:val="1DB31115"/>
    <w:rsid w:val="1DC76C94"/>
    <w:rsid w:val="1DCA5E81"/>
    <w:rsid w:val="1E1333CA"/>
    <w:rsid w:val="1EB74E60"/>
    <w:rsid w:val="1ECD322D"/>
    <w:rsid w:val="1F0109BC"/>
    <w:rsid w:val="1F140956"/>
    <w:rsid w:val="1F8529E0"/>
    <w:rsid w:val="20157FC9"/>
    <w:rsid w:val="2059441F"/>
    <w:rsid w:val="21936680"/>
    <w:rsid w:val="21BA1292"/>
    <w:rsid w:val="21E4638D"/>
    <w:rsid w:val="21E62B10"/>
    <w:rsid w:val="22057AFB"/>
    <w:rsid w:val="2214514E"/>
    <w:rsid w:val="230552A7"/>
    <w:rsid w:val="239E1107"/>
    <w:rsid w:val="23D33FEC"/>
    <w:rsid w:val="241C59B9"/>
    <w:rsid w:val="244D08DF"/>
    <w:rsid w:val="247602DC"/>
    <w:rsid w:val="253842C5"/>
    <w:rsid w:val="25B66481"/>
    <w:rsid w:val="25DF0395"/>
    <w:rsid w:val="25F9647F"/>
    <w:rsid w:val="26D1188B"/>
    <w:rsid w:val="279437C3"/>
    <w:rsid w:val="2A0A6500"/>
    <w:rsid w:val="2A277271"/>
    <w:rsid w:val="2A6C3E14"/>
    <w:rsid w:val="2B055BCD"/>
    <w:rsid w:val="2B0A1014"/>
    <w:rsid w:val="2B197BE0"/>
    <w:rsid w:val="2BA867CC"/>
    <w:rsid w:val="2BD27205"/>
    <w:rsid w:val="2C2B41D5"/>
    <w:rsid w:val="2C6468F1"/>
    <w:rsid w:val="2D807CDE"/>
    <w:rsid w:val="2EAF55DC"/>
    <w:rsid w:val="30084031"/>
    <w:rsid w:val="301A26BF"/>
    <w:rsid w:val="30662D7E"/>
    <w:rsid w:val="306E78D1"/>
    <w:rsid w:val="307C310F"/>
    <w:rsid w:val="30F30875"/>
    <w:rsid w:val="31BC7492"/>
    <w:rsid w:val="32716E44"/>
    <w:rsid w:val="32861FED"/>
    <w:rsid w:val="32872CFA"/>
    <w:rsid w:val="32DC49AF"/>
    <w:rsid w:val="335203C6"/>
    <w:rsid w:val="344B4856"/>
    <w:rsid w:val="34911D0A"/>
    <w:rsid w:val="34F75B3C"/>
    <w:rsid w:val="35313DF6"/>
    <w:rsid w:val="353F36A0"/>
    <w:rsid w:val="35B90E2F"/>
    <w:rsid w:val="36172BE4"/>
    <w:rsid w:val="361A11CC"/>
    <w:rsid w:val="36214043"/>
    <w:rsid w:val="36DA6E27"/>
    <w:rsid w:val="37327B59"/>
    <w:rsid w:val="3763681A"/>
    <w:rsid w:val="3841391C"/>
    <w:rsid w:val="38620318"/>
    <w:rsid w:val="394551DD"/>
    <w:rsid w:val="3A1B366D"/>
    <w:rsid w:val="3A6018E2"/>
    <w:rsid w:val="3A943C88"/>
    <w:rsid w:val="3B30673C"/>
    <w:rsid w:val="3B3D7C54"/>
    <w:rsid w:val="3C5E2452"/>
    <w:rsid w:val="3C8263EE"/>
    <w:rsid w:val="3D6705ED"/>
    <w:rsid w:val="3D9B1CC6"/>
    <w:rsid w:val="3EB259FB"/>
    <w:rsid w:val="3F007F56"/>
    <w:rsid w:val="3FF1086B"/>
    <w:rsid w:val="40266E71"/>
    <w:rsid w:val="40540550"/>
    <w:rsid w:val="40BA57F9"/>
    <w:rsid w:val="41F60C05"/>
    <w:rsid w:val="421F3557"/>
    <w:rsid w:val="42312979"/>
    <w:rsid w:val="43033D3B"/>
    <w:rsid w:val="43953582"/>
    <w:rsid w:val="44752FAD"/>
    <w:rsid w:val="447E6DEF"/>
    <w:rsid w:val="44835331"/>
    <w:rsid w:val="44D40DDC"/>
    <w:rsid w:val="452B2B65"/>
    <w:rsid w:val="459A2C8C"/>
    <w:rsid w:val="45BE37C7"/>
    <w:rsid w:val="45E75C1B"/>
    <w:rsid w:val="460B5E88"/>
    <w:rsid w:val="478052A7"/>
    <w:rsid w:val="47A17CB0"/>
    <w:rsid w:val="481D3363"/>
    <w:rsid w:val="4841215D"/>
    <w:rsid w:val="48635A7C"/>
    <w:rsid w:val="4888257A"/>
    <w:rsid w:val="49733F4E"/>
    <w:rsid w:val="497B2C40"/>
    <w:rsid w:val="4A081D79"/>
    <w:rsid w:val="4A476C08"/>
    <w:rsid w:val="4AA03EA1"/>
    <w:rsid w:val="4AD51AF2"/>
    <w:rsid w:val="4ADC0CA5"/>
    <w:rsid w:val="4AEA71EB"/>
    <w:rsid w:val="4B350C70"/>
    <w:rsid w:val="4B3C553B"/>
    <w:rsid w:val="4BD645C1"/>
    <w:rsid w:val="4C730AE3"/>
    <w:rsid w:val="4CC35E4A"/>
    <w:rsid w:val="4D873D3C"/>
    <w:rsid w:val="4DA3481D"/>
    <w:rsid w:val="4E4E7FB2"/>
    <w:rsid w:val="4E6212E7"/>
    <w:rsid w:val="4E940829"/>
    <w:rsid w:val="4E971940"/>
    <w:rsid w:val="4F146794"/>
    <w:rsid w:val="4F3E17DE"/>
    <w:rsid w:val="4FD857BE"/>
    <w:rsid w:val="516003A3"/>
    <w:rsid w:val="518C0AE8"/>
    <w:rsid w:val="51C97CF7"/>
    <w:rsid w:val="52BF3EE2"/>
    <w:rsid w:val="52D611C0"/>
    <w:rsid w:val="52E3025D"/>
    <w:rsid w:val="530A6E18"/>
    <w:rsid w:val="536D37E4"/>
    <w:rsid w:val="539F5DA6"/>
    <w:rsid w:val="53D029F8"/>
    <w:rsid w:val="54623E8F"/>
    <w:rsid w:val="54DE1463"/>
    <w:rsid w:val="54EF70C8"/>
    <w:rsid w:val="55D617D5"/>
    <w:rsid w:val="56626EC7"/>
    <w:rsid w:val="57162754"/>
    <w:rsid w:val="57E63A67"/>
    <w:rsid w:val="587A2F2D"/>
    <w:rsid w:val="58C35AA6"/>
    <w:rsid w:val="597B130C"/>
    <w:rsid w:val="59CD604C"/>
    <w:rsid w:val="59D74268"/>
    <w:rsid w:val="59F57515"/>
    <w:rsid w:val="5A5C57C1"/>
    <w:rsid w:val="5B776615"/>
    <w:rsid w:val="5C6E21FE"/>
    <w:rsid w:val="5CAF03E9"/>
    <w:rsid w:val="5D440012"/>
    <w:rsid w:val="5D8C748E"/>
    <w:rsid w:val="5E3A21ED"/>
    <w:rsid w:val="5EA4081A"/>
    <w:rsid w:val="5EE37CD8"/>
    <w:rsid w:val="5F2C3A59"/>
    <w:rsid w:val="5F566331"/>
    <w:rsid w:val="5FB233A3"/>
    <w:rsid w:val="60392EEE"/>
    <w:rsid w:val="60E505C5"/>
    <w:rsid w:val="611A576F"/>
    <w:rsid w:val="61B71A8C"/>
    <w:rsid w:val="61F70576"/>
    <w:rsid w:val="62EB7D93"/>
    <w:rsid w:val="63097988"/>
    <w:rsid w:val="635E1B2B"/>
    <w:rsid w:val="63AF0847"/>
    <w:rsid w:val="63E8458C"/>
    <w:rsid w:val="64C95A20"/>
    <w:rsid w:val="65245459"/>
    <w:rsid w:val="65353D17"/>
    <w:rsid w:val="66797A1F"/>
    <w:rsid w:val="66864849"/>
    <w:rsid w:val="67B70A4D"/>
    <w:rsid w:val="683C0520"/>
    <w:rsid w:val="686204FD"/>
    <w:rsid w:val="68927548"/>
    <w:rsid w:val="68E31ABA"/>
    <w:rsid w:val="69141D5E"/>
    <w:rsid w:val="69AE2E7F"/>
    <w:rsid w:val="6A0F57EB"/>
    <w:rsid w:val="6A76033F"/>
    <w:rsid w:val="6AA55758"/>
    <w:rsid w:val="6AD67FFD"/>
    <w:rsid w:val="6AD728DF"/>
    <w:rsid w:val="6AEE6AF1"/>
    <w:rsid w:val="6B1A3348"/>
    <w:rsid w:val="6B744601"/>
    <w:rsid w:val="6B937C6C"/>
    <w:rsid w:val="6C7D2A6E"/>
    <w:rsid w:val="6CEE0253"/>
    <w:rsid w:val="6D7149A5"/>
    <w:rsid w:val="6D884A2D"/>
    <w:rsid w:val="6DAB3880"/>
    <w:rsid w:val="6DB05B81"/>
    <w:rsid w:val="6E8D1A7E"/>
    <w:rsid w:val="6EB14BA1"/>
    <w:rsid w:val="6FB509AF"/>
    <w:rsid w:val="704B7C98"/>
    <w:rsid w:val="70E2610B"/>
    <w:rsid w:val="71780503"/>
    <w:rsid w:val="71CB0156"/>
    <w:rsid w:val="739F2CA9"/>
    <w:rsid w:val="740C59AF"/>
    <w:rsid w:val="743909BD"/>
    <w:rsid w:val="749600BF"/>
    <w:rsid w:val="74E43CB4"/>
    <w:rsid w:val="74F37B24"/>
    <w:rsid w:val="75446226"/>
    <w:rsid w:val="75523EF6"/>
    <w:rsid w:val="75670BBD"/>
    <w:rsid w:val="760E6072"/>
    <w:rsid w:val="76AB53A5"/>
    <w:rsid w:val="77022D54"/>
    <w:rsid w:val="776A0ED7"/>
    <w:rsid w:val="77AD3592"/>
    <w:rsid w:val="7820381F"/>
    <w:rsid w:val="78720B12"/>
    <w:rsid w:val="78CE6113"/>
    <w:rsid w:val="797A5A8D"/>
    <w:rsid w:val="7A0C2DD5"/>
    <w:rsid w:val="7A56527D"/>
    <w:rsid w:val="7AAA1523"/>
    <w:rsid w:val="7B7125FF"/>
    <w:rsid w:val="7BCF6B31"/>
    <w:rsid w:val="7BFF24A2"/>
    <w:rsid w:val="7C9233AD"/>
    <w:rsid w:val="7CCA34D8"/>
    <w:rsid w:val="7D5B5DB7"/>
    <w:rsid w:val="7DAE2BDF"/>
    <w:rsid w:val="7E3D0B8D"/>
    <w:rsid w:val="7E7057AA"/>
    <w:rsid w:val="7E8377B5"/>
    <w:rsid w:val="7F092EE5"/>
    <w:rsid w:val="7F87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093A4"/>
  <w15:docId w15:val="{A5C1BBD2-907E-40E5-9566-523051C6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pPr>
      <w:jc w:val="left"/>
    </w:pPr>
  </w:style>
  <w:style w:type="paragraph" w:styleId="a7">
    <w:name w:val="Balloon Text"/>
    <w:basedOn w:val="a"/>
    <w:link w:val="a8"/>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Strong"/>
    <w:basedOn w:val="a0"/>
    <w:qFormat/>
    <w:rPr>
      <w:b/>
      <w:bCs/>
    </w:rPr>
  </w:style>
  <w:style w:type="character" w:styleId="ae">
    <w:name w:val="page number"/>
    <w:rPr>
      <w:rFonts w:cs="Times New Roman"/>
      <w:lang w:val="en-US" w:eastAsia="zh-CN" w:bidi="ar-SA"/>
    </w:rPr>
  </w:style>
  <w:style w:type="character" w:styleId="af">
    <w:name w:val="annotation reference"/>
    <w:basedOn w:val="a0"/>
    <w:rPr>
      <w:sz w:val="21"/>
      <w:szCs w:val="21"/>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locked/>
    <w:rPr>
      <w:rFonts w:eastAsia="宋体"/>
      <w:kern w:val="2"/>
      <w:sz w:val="18"/>
      <w:szCs w:val="18"/>
      <w:lang w:val="en-US" w:eastAsia="zh-CN" w:bidi="ar-SA"/>
    </w:rPr>
  </w:style>
  <w:style w:type="character" w:customStyle="1" w:styleId="aa">
    <w:name w:val="页脚 字符"/>
    <w:link w:val="a9"/>
    <w:locked/>
    <w:rPr>
      <w:rFonts w:eastAsia="宋体"/>
      <w:kern w:val="2"/>
      <w:sz w:val="18"/>
      <w:szCs w:val="18"/>
      <w:lang w:val="en-US" w:eastAsia="zh-CN" w:bidi="ar-SA"/>
    </w:rPr>
  </w:style>
  <w:style w:type="character" w:customStyle="1" w:styleId="a6">
    <w:name w:val="批注文字 字符"/>
    <w:basedOn w:val="a0"/>
    <w:link w:val="a4"/>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8">
    <w:name w:val="批注框文本 字符"/>
    <w:basedOn w:val="a0"/>
    <w:link w:val="a7"/>
    <w:rPr>
      <w:kern w:val="2"/>
      <w:sz w:val="18"/>
      <w:szCs w:val="18"/>
    </w:rPr>
  </w:style>
  <w:style w:type="paragraph" w:customStyle="1" w:styleId="1">
    <w:name w:val="修订1"/>
    <w:hidden/>
    <w:uiPriority w:val="99"/>
    <w:unhideWhenUsed/>
    <w:rPr>
      <w:kern w:val="2"/>
      <w:sz w:val="21"/>
      <w:szCs w:val="24"/>
    </w:rPr>
  </w:style>
  <w:style w:type="character" w:customStyle="1" w:styleId="10">
    <w:name w:val="明显强调1"/>
    <w:basedOn w:val="a0"/>
    <w:uiPriority w:val="21"/>
    <w:qFormat/>
    <w:rPr>
      <w:b/>
      <w:bCs/>
      <w:i/>
      <w:iCs/>
      <w:color w:val="5B9BD5"/>
    </w:rPr>
  </w:style>
  <w:style w:type="paragraph" w:styleId="af1">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BBEC5-D416-4D09-BA13-52727D45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1095</Words>
  <Characters>6247</Characters>
  <Application>Microsoft Office Word</Application>
  <DocSecurity>0</DocSecurity>
  <Lines>52</Lines>
  <Paragraphs>14</Paragraphs>
  <ScaleCrop>false</ScaleCrop>
  <Company>Microsoft</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张东岩</dc:creator>
  <cp:lastModifiedBy>1220423655@qq.com</cp:lastModifiedBy>
  <cp:revision>3</cp:revision>
  <dcterms:created xsi:type="dcterms:W3CDTF">2020-05-16T03:57:00Z</dcterms:created>
  <dcterms:modified xsi:type="dcterms:W3CDTF">2020-05-16T03:57:00Z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